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4340B2" w14:textId="77777777" w:rsidR="008A7E41" w:rsidRDefault="00651C3F">
      <w:r>
        <w:rPr>
          <w:noProof/>
        </w:rPr>
        <mc:AlternateContent>
          <mc:Choice Requires="wps">
            <w:drawing>
              <wp:anchor distT="0" distB="0" distL="114300" distR="114300" simplePos="0" relativeHeight="251658242" behindDoc="0" locked="0" layoutInCell="1" allowOverlap="1" wp14:anchorId="52434206" wp14:editId="52434207">
                <wp:simplePos x="0" y="0"/>
                <wp:positionH relativeFrom="column">
                  <wp:posOffset>-902335</wp:posOffset>
                </wp:positionH>
                <wp:positionV relativeFrom="paragraph">
                  <wp:posOffset>-887298</wp:posOffset>
                </wp:positionV>
                <wp:extent cx="439420" cy="10034270"/>
                <wp:effectExtent l="0" t="0" r="5080" b="0"/>
                <wp:wrapNone/>
                <wp:docPr id="6" name="Rectangle 6"/>
                <wp:cNvGraphicFramePr/>
                <a:graphic xmlns:a="http://schemas.openxmlformats.org/drawingml/2006/main">
                  <a:graphicData uri="http://schemas.microsoft.com/office/word/2010/wordprocessingShape">
                    <wps:wsp>
                      <wps:cNvSpPr/>
                      <wps:spPr>
                        <a:xfrm>
                          <a:off x="0" y="0"/>
                          <a:ext cx="439420" cy="10034270"/>
                        </a:xfrm>
                        <a:prstGeom prst="rect">
                          <a:avLst/>
                        </a:prstGeom>
                        <a:solidFill>
                          <a:srgbClr val="0075B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a="http://schemas.openxmlformats.org/drawingml/2006/main" xmlns:a16="http://schemas.microsoft.com/office/drawing/2014/main" xmlns:pic="http://schemas.openxmlformats.org/drawingml/2006/picture" xmlns:a14="http://schemas.microsoft.com/office/drawing/2010/main">
            <w:pict>
              <v:rect id="Rectangle 6" style="position:absolute;margin-left:-71.05pt;margin-top:-69.85pt;width:34.6pt;height:790.1pt;z-index:25161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0075bb" stroked="f" strokeweight="1pt" w14:anchorId="0852BFB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"/>
            </w:pict>
          </mc:Fallback>
        </mc:AlternateContent>
      </w:r>
      <w:r>
        <w:rPr>
          <w:noProof/>
        </w:rPr>
        <w:drawing>
          <wp:anchor distT="0" distB="0" distL="114300" distR="114300" simplePos="0" relativeHeight="251658240" behindDoc="0" locked="0" layoutInCell="1" allowOverlap="1" wp14:anchorId="52434208" wp14:editId="52434209">
            <wp:simplePos x="0" y="0"/>
            <wp:positionH relativeFrom="column">
              <wp:posOffset>-878205</wp:posOffset>
            </wp:positionH>
            <wp:positionV relativeFrom="paragraph">
              <wp:posOffset>-896823</wp:posOffset>
            </wp:positionV>
            <wp:extent cx="7738745" cy="10034905"/>
            <wp:effectExtent l="0" t="0" r="0" b="0"/>
            <wp:wrapNone/>
            <wp:docPr id="4" name="Picture 7" descr="A picture containing person, woman, outdoor&#10;&#10;Description generated with very high confidence">
              <a:extLst xmlns:a="http://schemas.openxmlformats.org/drawingml/2006/main">
                <a:ext uri="{FF2B5EF4-FFF2-40B4-BE49-F238E27FC236}">
                  <a16:creationId xmlns:a16="http://schemas.microsoft.com/office/drawing/2014/main" id="{6ADAD177-FC5F-4A4D-81E7-42BA5E2FDDA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A picture containing person, woman, outdoor&#10;&#10;Description generated with very high confidence">
                      <a:extLst>
                        <a:ext uri="{FF2B5EF4-FFF2-40B4-BE49-F238E27FC236}">
                          <a16:creationId xmlns:a16="http://schemas.microsoft.com/office/drawing/2014/main" id="{6ADAD177-FC5F-4A4D-81E7-42BA5E2FDDA1}"/>
                        </a:ext>
                      </a:extLst>
                    </pic:cNvPr>
                    <pic:cNvPicPr>
                      <a:picLocks noChangeAspect="1"/>
                    </pic:cNvPicPr>
                  </pic:nvPicPr>
                  <pic:blipFill rotWithShape="1">
                    <a:blip r:embed="rId11">
                      <a:extLst>
                        <a:ext uri="{28A0092B-C50C-407E-A947-70E740481C1C}">
                          <a14:useLocalDpi xmlns:a14="http://schemas.microsoft.com/office/drawing/2010/main" val="0"/>
                        </a:ext>
                      </a:extLst>
                    </a:blip>
                    <a:srcRect l="28012" r="20554"/>
                    <a:stretch/>
                  </pic:blipFill>
                  <pic:spPr>
                    <a:xfrm>
                      <a:off x="0" y="0"/>
                      <a:ext cx="7738745" cy="10034905"/>
                    </a:xfrm>
                    <a:prstGeom prst="rect">
                      <a:avLst/>
                    </a:prstGeom>
                  </pic:spPr>
                </pic:pic>
              </a:graphicData>
            </a:graphic>
            <wp14:sizeRelH relativeFrom="page">
              <wp14:pctWidth>0</wp14:pctWidth>
            </wp14:sizeRelH>
            <wp14:sizeRelV relativeFrom="page">
              <wp14:pctHeight>0</wp14:pctHeight>
            </wp14:sizeRelV>
          </wp:anchor>
        </w:drawing>
      </w:r>
      <w:proofErr w:type="spellStart"/>
      <w:proofErr w:type="gramStart"/>
      <w:r>
        <w:t>Hgggggggggggg</w:t>
      </w:r>
      <w:proofErr w:type="spellEnd"/>
      <w:r>
        <w:t>,[</w:t>
      </w:r>
      <w:proofErr w:type="gramEnd"/>
      <w:r>
        <w:t>/-</w:t>
      </w:r>
    </w:p>
    <w:sdt>
      <w:sdtPr>
        <w:id w:val="1957980974"/>
        <w:docPartObj>
          <w:docPartGallery w:val="Cover Pages"/>
          <w:docPartUnique/>
        </w:docPartObj>
      </w:sdtPr>
      <w:sdtEndPr/>
      <w:sdtContent>
        <w:p w14:paraId="524340B3" w14:textId="77777777" w:rsidR="008A7E41" w:rsidRDefault="008A7E41"/>
        <w:p w14:paraId="524340B4" w14:textId="77777777" w:rsidR="008A7E41" w:rsidRDefault="00651C3F">
          <w:r>
            <w:rPr>
              <w:noProof/>
            </w:rPr>
            <w:drawing>
              <wp:anchor distT="0" distB="0" distL="114300" distR="114300" simplePos="0" relativeHeight="251658243" behindDoc="0" locked="0" layoutInCell="1" allowOverlap="1" wp14:anchorId="5243420A" wp14:editId="5243420B">
                <wp:simplePos x="0" y="0"/>
                <wp:positionH relativeFrom="column">
                  <wp:posOffset>5234079</wp:posOffset>
                </wp:positionH>
                <wp:positionV relativeFrom="paragraph">
                  <wp:posOffset>8243646</wp:posOffset>
                </wp:positionV>
                <wp:extent cx="1028700" cy="25400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white.png"/>
                        <pic:cNvPicPr/>
                      </pic:nvPicPr>
                      <pic:blipFill>
                        <a:blip r:embed="rId12">
                          <a:extLst>
                            <a:ext uri="{28A0092B-C50C-407E-A947-70E740481C1C}">
                              <a14:useLocalDpi xmlns:a14="http://schemas.microsoft.com/office/drawing/2010/main" val="0"/>
                            </a:ext>
                          </a:extLst>
                        </a:blip>
                        <a:stretch>
                          <a:fillRect/>
                        </a:stretch>
                      </pic:blipFill>
                      <pic:spPr>
                        <a:xfrm>
                          <a:off x="0" y="0"/>
                          <a:ext cx="1028700" cy="25400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5720" distB="45720" distL="114300" distR="114300" simplePos="0" relativeHeight="251658241" behindDoc="0" locked="0" layoutInCell="1" allowOverlap="1" wp14:anchorId="5243420C" wp14:editId="5243420D">
                    <wp:simplePos x="0" y="0"/>
                    <wp:positionH relativeFrom="margin">
                      <wp:posOffset>-521335</wp:posOffset>
                    </wp:positionH>
                    <wp:positionV relativeFrom="paragraph">
                      <wp:posOffset>2341245</wp:posOffset>
                    </wp:positionV>
                    <wp:extent cx="7340600" cy="2199005"/>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40600" cy="2199005"/>
                            </a:xfrm>
                            <a:prstGeom prst="rect">
                              <a:avLst/>
                            </a:prstGeom>
                            <a:noFill/>
                            <a:ln w="9525">
                              <a:noFill/>
                              <a:miter lim="800000"/>
                              <a:headEnd/>
                              <a:tailEnd/>
                            </a:ln>
                          </wps:spPr>
                          <wps:txbx>
                            <w:txbxContent>
                              <w:p w14:paraId="52434233" w14:textId="77777777" w:rsidR="008A7E41" w:rsidRDefault="00651C3F">
                                <w:pPr>
                                  <w:tabs>
                                    <w:tab w:val="left" w:pos="6030"/>
                                  </w:tabs>
                                  <w:spacing w:line="240" w:lineRule="auto"/>
                                  <w:jc w:val="center"/>
                                  <w:rPr>
                                    <w:rFonts w:ascii="Arial Black" w:hAnsi="Arial Black"/>
                                    <w:b/>
                                    <w:smallCaps/>
                                    <w:color w:val="FFFFFF" w:themeColor="background1"/>
                                    <w:sz w:val="64"/>
                                    <w:szCs w:val="64"/>
                                  </w:rPr>
                                </w:pPr>
                                <w:r>
                                  <w:rPr>
                                    <w:rFonts w:ascii="Arial Black" w:hAnsi="Arial Black"/>
                                    <w:b/>
                                    <w:smallCaps/>
                                    <w:color w:val="FFFFFF" w:themeColor="background1"/>
                                    <w:sz w:val="64"/>
                                    <w:szCs w:val="64"/>
                                  </w:rPr>
                                  <w:t>HOONUIT ANALYTICS STATEMENT OF WORK</w:t>
                                </w:r>
                              </w:p>
                              <w:p w14:paraId="52434235" w14:textId="336D0868" w:rsidR="008A7E41" w:rsidRDefault="000825EC">
                                <w:pPr>
                                  <w:jc w:val="center"/>
                                  <w:rPr>
                                    <w:rFonts w:ascii="Arial Black" w:hAnsi="Arial Black"/>
                                    <w:b/>
                                    <w:smallCaps/>
                                    <w:color w:val="FFFFFF" w:themeColor="background1"/>
                                    <w:sz w:val="40"/>
                                    <w:szCs w:val="44"/>
                                  </w:rPr>
                                </w:pPr>
                                <w:r>
                                  <w:rPr>
                                    <w:rFonts w:ascii="Arial Black" w:hAnsi="Arial Black"/>
                                    <w:b/>
                                    <w:smallCaps/>
                                    <w:color w:val="FFFFFF" w:themeColor="background1"/>
                                    <w:sz w:val="21"/>
                                    <w:szCs w:val="44"/>
                                  </w:rPr>
                                  <w:t>S</w:t>
                                </w:r>
                                <w:r w:rsidR="005A39A9">
                                  <w:rPr>
                                    <w:rFonts w:ascii="Arial Black" w:hAnsi="Arial Black"/>
                                    <w:b/>
                                    <w:smallCaps/>
                                    <w:color w:val="FFFFFF" w:themeColor="background1"/>
                                    <w:sz w:val="21"/>
                                    <w:szCs w:val="44"/>
                                  </w:rPr>
                                  <w:t>anta Ana USD</w:t>
                                </w:r>
                              </w:p>
                              <w:p w14:paraId="52434236" w14:textId="144DBA42" w:rsidR="008A7E41" w:rsidRDefault="00651C3F">
                                <w:pPr>
                                  <w:jc w:val="center"/>
                                  <w:rPr>
                                    <w:rFonts w:ascii="Arial Black" w:hAnsi="Arial Black"/>
                                    <w:b/>
                                    <w:smallCaps/>
                                    <w:color w:val="FFFFFF" w:themeColor="background1"/>
                                    <w:sz w:val="40"/>
                                    <w:szCs w:val="44"/>
                                  </w:rPr>
                                </w:pPr>
                                <w:r>
                                  <w:rPr>
                                    <w:rFonts w:ascii="Arial Black" w:hAnsi="Arial Black"/>
                                    <w:b/>
                                    <w:smallCaps/>
                                    <w:color w:val="FFFFFF" w:themeColor="background1"/>
                                    <w:sz w:val="40"/>
                                    <w:szCs w:val="44"/>
                                  </w:rPr>
                                  <w:t xml:space="preserve">EXHIBIT </w:t>
                                </w:r>
                                <w:r w:rsidR="005A39A9">
                                  <w:rPr>
                                    <w:rFonts w:ascii="Arial Black" w:hAnsi="Arial Black"/>
                                    <w:b/>
                                    <w:smallCaps/>
                                    <w:color w:val="FFFFFF" w:themeColor="background1"/>
                                    <w:sz w:val="40"/>
                                    <w:szCs w:val="44"/>
                                  </w:rPr>
                                  <w:t>1</w:t>
                                </w:r>
                                <w:r>
                                  <w:rPr>
                                    <w:rFonts w:ascii="Arial Black" w:hAnsi="Arial Black"/>
                                    <w:b/>
                                    <w:smallCaps/>
                                    <w:color w:val="FFFFFF" w:themeColor="background1"/>
                                    <w:sz w:val="40"/>
                                    <w:szCs w:val="44"/>
                                  </w:rPr>
                                  <w:t>-</w:t>
                                </w:r>
                                <w:r w:rsidR="005A39A9">
                                  <w:rPr>
                                    <w:rFonts w:ascii="Arial Black" w:hAnsi="Arial Black"/>
                                    <w:b/>
                                    <w:smallCaps/>
                                    <w:color w:val="FFFFFF" w:themeColor="background1"/>
                                    <w:sz w:val="40"/>
                                    <w:szCs w:val="44"/>
                                  </w:rPr>
                                  <w:t>a</w:t>
                                </w:r>
                              </w:p>
                              <w:p w14:paraId="52434237" w14:textId="77777777" w:rsidR="008A7E41" w:rsidRDefault="008A7E41">
                                <w:pPr>
                                  <w:jc w:val="center"/>
                                  <w:rPr>
                                    <w:rFonts w:ascii="Arial Black" w:hAnsi="Arial Black"/>
                                    <w:b/>
                                    <w:color w:val="FFFFFF" w:themeColor="background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243420C" id="_x0000_t202" coordsize="21600,21600" o:spt="202" path="m,l,21600r21600,l21600,xe">
                    <v:stroke joinstyle="miter"/>
                    <v:path gradientshapeok="t" o:connecttype="rect"/>
                  </v:shapetype>
                  <v:shape id="Text Box 2" o:spid="_x0000_s1026" type="#_x0000_t202" style="position:absolute;margin-left:-41.05pt;margin-top:184.35pt;width:578pt;height:173.15pt;z-index:251658241;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" filled="f" stroked="f">
                    <v:textbox>
                      <w:txbxContent>
                        <w:p w14:paraId="52434233" w14:textId="77777777" w:rsidR="008A7E41" w:rsidRDefault="00651C3F">
                          <w:pPr>
                            <w:tabs>
                              <w:tab w:val="left" w:pos="6030"/>
                            </w:tabs>
                            <w:spacing w:line="240" w:lineRule="auto"/>
                            <w:jc w:val="center"/>
                            <w:rPr>
                              <w:rFonts w:ascii="Arial Black" w:hAnsi="Arial Black"/>
                              <w:b/>
                              <w:smallCaps/>
                              <w:color w:val="FFFFFF" w:themeColor="background1"/>
                              <w:sz w:val="64"/>
                              <w:szCs w:val="64"/>
                            </w:rPr>
                          </w:pPr>
                          <w:r>
                            <w:rPr>
                              <w:rFonts w:ascii="Arial Black" w:hAnsi="Arial Black"/>
                              <w:b/>
                              <w:smallCaps/>
                              <w:color w:val="FFFFFF" w:themeColor="background1"/>
                              <w:sz w:val="64"/>
                              <w:szCs w:val="64"/>
                            </w:rPr>
                            <w:t>HOONUIT ANALYTICS STATEMENT OF WORK</w:t>
                          </w:r>
                        </w:p>
                        <w:p w14:paraId="52434235" w14:textId="336D0868" w:rsidR="008A7E41" w:rsidRDefault="000825EC">
                          <w:pPr>
                            <w:jc w:val="center"/>
                            <w:rPr>
                              <w:rFonts w:ascii="Arial Black" w:hAnsi="Arial Black"/>
                              <w:b/>
                              <w:smallCaps/>
                              <w:color w:val="FFFFFF" w:themeColor="background1"/>
                              <w:sz w:val="40"/>
                              <w:szCs w:val="44"/>
                            </w:rPr>
                          </w:pPr>
                          <w:r>
                            <w:rPr>
                              <w:rFonts w:ascii="Arial Black" w:hAnsi="Arial Black"/>
                              <w:b/>
                              <w:smallCaps/>
                              <w:color w:val="FFFFFF" w:themeColor="background1"/>
                              <w:sz w:val="21"/>
                              <w:szCs w:val="44"/>
                            </w:rPr>
                            <w:t>S</w:t>
                          </w:r>
                          <w:r w:rsidR="005A39A9">
                            <w:rPr>
                              <w:rFonts w:ascii="Arial Black" w:hAnsi="Arial Black"/>
                              <w:b/>
                              <w:smallCaps/>
                              <w:color w:val="FFFFFF" w:themeColor="background1"/>
                              <w:sz w:val="21"/>
                              <w:szCs w:val="44"/>
                            </w:rPr>
                            <w:t>anta Ana USD</w:t>
                          </w:r>
                        </w:p>
                        <w:p w14:paraId="52434236" w14:textId="144DBA42" w:rsidR="008A7E41" w:rsidRDefault="00651C3F">
                          <w:pPr>
                            <w:jc w:val="center"/>
                            <w:rPr>
                              <w:rFonts w:ascii="Arial Black" w:hAnsi="Arial Black"/>
                              <w:b/>
                              <w:smallCaps/>
                              <w:color w:val="FFFFFF" w:themeColor="background1"/>
                              <w:sz w:val="40"/>
                              <w:szCs w:val="44"/>
                            </w:rPr>
                          </w:pPr>
                          <w:r>
                            <w:rPr>
                              <w:rFonts w:ascii="Arial Black" w:hAnsi="Arial Black"/>
                              <w:b/>
                              <w:smallCaps/>
                              <w:color w:val="FFFFFF" w:themeColor="background1"/>
                              <w:sz w:val="40"/>
                              <w:szCs w:val="44"/>
                            </w:rPr>
                            <w:t xml:space="preserve">EXHIBIT </w:t>
                          </w:r>
                          <w:r w:rsidR="005A39A9">
                            <w:rPr>
                              <w:rFonts w:ascii="Arial Black" w:hAnsi="Arial Black"/>
                              <w:b/>
                              <w:smallCaps/>
                              <w:color w:val="FFFFFF" w:themeColor="background1"/>
                              <w:sz w:val="40"/>
                              <w:szCs w:val="44"/>
                            </w:rPr>
                            <w:t>1</w:t>
                          </w:r>
                          <w:r>
                            <w:rPr>
                              <w:rFonts w:ascii="Arial Black" w:hAnsi="Arial Black"/>
                              <w:b/>
                              <w:smallCaps/>
                              <w:color w:val="FFFFFF" w:themeColor="background1"/>
                              <w:sz w:val="40"/>
                              <w:szCs w:val="44"/>
                            </w:rPr>
                            <w:t>-</w:t>
                          </w:r>
                          <w:r w:rsidR="005A39A9">
                            <w:rPr>
                              <w:rFonts w:ascii="Arial Black" w:hAnsi="Arial Black"/>
                              <w:b/>
                              <w:smallCaps/>
                              <w:color w:val="FFFFFF" w:themeColor="background1"/>
                              <w:sz w:val="40"/>
                              <w:szCs w:val="44"/>
                            </w:rPr>
                            <w:t>a</w:t>
                          </w:r>
                        </w:p>
                        <w:p w14:paraId="52434237" w14:textId="77777777" w:rsidR="008A7E41" w:rsidRDefault="008A7E41">
                          <w:pPr>
                            <w:jc w:val="center"/>
                            <w:rPr>
                              <w:rFonts w:ascii="Arial Black" w:hAnsi="Arial Black"/>
                              <w:b/>
                              <w:color w:val="FFFFFF" w:themeColor="background1"/>
                            </w:rPr>
                          </w:pPr>
                        </w:p>
                      </w:txbxContent>
                    </v:textbox>
                    <w10:wrap type="square" anchorx="margin"/>
                  </v:shape>
                </w:pict>
              </mc:Fallback>
            </mc:AlternateContent>
          </w:r>
        </w:p>
      </w:sdtContent>
    </w:sdt>
    <w:p w14:paraId="524340B5" w14:textId="77777777" w:rsidR="008A7E41" w:rsidRDefault="00651C3F">
      <w:pPr>
        <w:rPr>
          <w:rFonts w:cs="Arial"/>
          <w:b/>
          <w:bCs/>
          <w:smallCaps/>
        </w:rPr>
      </w:pPr>
      <w:r>
        <w:rPr>
          <w:rFonts w:cs="Arial"/>
          <w:color w:val="000000" w:themeColor="text1"/>
          <w:sz w:val="36"/>
        </w:rPr>
        <w:br w:type="page"/>
      </w:r>
    </w:p>
    <w:p w14:paraId="524340B6" w14:textId="77777777" w:rsidR="008A7E41" w:rsidRDefault="00651C3F">
      <w:pPr>
        <w:pStyle w:val="SUBHEADING"/>
      </w:pPr>
      <w:bookmarkStart w:id="0" w:name="_Toc7360979"/>
      <w:r>
        <w:lastRenderedPageBreak/>
        <w:t>TABLE OF CONTENTS</w:t>
      </w:r>
    </w:p>
    <w:p w14:paraId="548615CB" w14:textId="63645944" w:rsidR="001B7A7F" w:rsidRDefault="00651C3F">
      <w:pPr>
        <w:pStyle w:val="TOC1"/>
        <w:tabs>
          <w:tab w:val="left" w:pos="440"/>
          <w:tab w:val="right" w:leader="dot" w:pos="9350"/>
        </w:tabs>
        <w:rPr>
          <w:rFonts w:asciiTheme="minorHAnsi" w:eastAsiaTheme="minorEastAsia" w:hAnsiTheme="minorHAnsi" w:cstheme="minorBidi"/>
          <w:noProof/>
          <w:szCs w:val="22"/>
        </w:rPr>
      </w:pPr>
      <w:r>
        <w:fldChar w:fldCharType="begin"/>
      </w:r>
      <w:r>
        <w:instrText xml:space="preserve"> TOC \h \z \t "PS H1 #,1,PS H2 #,2" </w:instrText>
      </w:r>
      <w:r>
        <w:fldChar w:fldCharType="separate"/>
      </w:r>
      <w:hyperlink w:anchor="_Toc47509733" w:history="1">
        <w:r w:rsidR="001B7A7F" w:rsidRPr="003F4287">
          <w:rPr>
            <w:rStyle w:val="Hyperlink"/>
            <w:noProof/>
          </w:rPr>
          <w:t>1.</w:t>
        </w:r>
        <w:r w:rsidR="001B7A7F">
          <w:rPr>
            <w:rFonts w:asciiTheme="minorHAnsi" w:eastAsiaTheme="minorEastAsia" w:hAnsiTheme="minorHAnsi" w:cstheme="minorBidi"/>
            <w:noProof/>
            <w:szCs w:val="22"/>
          </w:rPr>
          <w:tab/>
        </w:r>
        <w:r w:rsidR="001B7A7F" w:rsidRPr="003F4287">
          <w:rPr>
            <w:rStyle w:val="Hyperlink"/>
            <w:noProof/>
          </w:rPr>
          <w:t>Project Description</w:t>
        </w:r>
        <w:r w:rsidR="001B7A7F">
          <w:rPr>
            <w:noProof/>
            <w:webHidden/>
          </w:rPr>
          <w:tab/>
        </w:r>
        <w:r w:rsidR="001B7A7F">
          <w:rPr>
            <w:noProof/>
            <w:webHidden/>
          </w:rPr>
          <w:fldChar w:fldCharType="begin"/>
        </w:r>
        <w:r w:rsidR="001B7A7F">
          <w:rPr>
            <w:noProof/>
            <w:webHidden/>
          </w:rPr>
          <w:instrText xml:space="preserve"> PAGEREF _Toc47509733 \h </w:instrText>
        </w:r>
        <w:r w:rsidR="001B7A7F">
          <w:rPr>
            <w:noProof/>
            <w:webHidden/>
          </w:rPr>
        </w:r>
        <w:r w:rsidR="001B7A7F">
          <w:rPr>
            <w:noProof/>
            <w:webHidden/>
          </w:rPr>
          <w:fldChar w:fldCharType="separate"/>
        </w:r>
        <w:r w:rsidR="001B7A7F">
          <w:rPr>
            <w:noProof/>
            <w:webHidden/>
          </w:rPr>
          <w:t>2</w:t>
        </w:r>
        <w:r w:rsidR="001B7A7F">
          <w:rPr>
            <w:noProof/>
            <w:webHidden/>
          </w:rPr>
          <w:fldChar w:fldCharType="end"/>
        </w:r>
      </w:hyperlink>
    </w:p>
    <w:p w14:paraId="36FEF499" w14:textId="0F1BCA83" w:rsidR="001B7A7F" w:rsidRDefault="003272C2">
      <w:pPr>
        <w:pStyle w:val="TOC1"/>
        <w:tabs>
          <w:tab w:val="left" w:pos="440"/>
          <w:tab w:val="right" w:leader="dot" w:pos="9350"/>
        </w:tabs>
        <w:rPr>
          <w:rFonts w:asciiTheme="minorHAnsi" w:eastAsiaTheme="minorEastAsia" w:hAnsiTheme="minorHAnsi" w:cstheme="minorBidi"/>
          <w:noProof/>
          <w:szCs w:val="22"/>
        </w:rPr>
      </w:pPr>
      <w:hyperlink w:anchor="_Toc47509734" w:history="1">
        <w:r w:rsidR="001B7A7F" w:rsidRPr="003F4287">
          <w:rPr>
            <w:rStyle w:val="Hyperlink"/>
            <w:noProof/>
          </w:rPr>
          <w:t>2.</w:t>
        </w:r>
        <w:r w:rsidR="001B7A7F">
          <w:rPr>
            <w:rFonts w:asciiTheme="minorHAnsi" w:eastAsiaTheme="minorEastAsia" w:hAnsiTheme="minorHAnsi" w:cstheme="minorBidi"/>
            <w:noProof/>
            <w:szCs w:val="22"/>
          </w:rPr>
          <w:tab/>
        </w:r>
        <w:r w:rsidR="001B7A7F" w:rsidRPr="003F4287">
          <w:rPr>
            <w:rStyle w:val="Hyperlink"/>
            <w:noProof/>
          </w:rPr>
          <w:t>Scope and Services</w:t>
        </w:r>
        <w:r w:rsidR="001B7A7F">
          <w:rPr>
            <w:noProof/>
            <w:webHidden/>
          </w:rPr>
          <w:tab/>
        </w:r>
        <w:r w:rsidR="001B7A7F">
          <w:rPr>
            <w:noProof/>
            <w:webHidden/>
          </w:rPr>
          <w:fldChar w:fldCharType="begin"/>
        </w:r>
        <w:r w:rsidR="001B7A7F">
          <w:rPr>
            <w:noProof/>
            <w:webHidden/>
          </w:rPr>
          <w:instrText xml:space="preserve"> PAGEREF _Toc47509734 \h </w:instrText>
        </w:r>
        <w:r w:rsidR="001B7A7F">
          <w:rPr>
            <w:noProof/>
            <w:webHidden/>
          </w:rPr>
        </w:r>
        <w:r w:rsidR="001B7A7F">
          <w:rPr>
            <w:noProof/>
            <w:webHidden/>
          </w:rPr>
          <w:fldChar w:fldCharType="separate"/>
        </w:r>
        <w:r w:rsidR="001B7A7F">
          <w:rPr>
            <w:noProof/>
            <w:webHidden/>
          </w:rPr>
          <w:t>3</w:t>
        </w:r>
        <w:r w:rsidR="001B7A7F">
          <w:rPr>
            <w:noProof/>
            <w:webHidden/>
          </w:rPr>
          <w:fldChar w:fldCharType="end"/>
        </w:r>
      </w:hyperlink>
    </w:p>
    <w:p w14:paraId="6DFA61FA" w14:textId="2E87E0DC" w:rsidR="001B7A7F" w:rsidRDefault="003272C2">
      <w:pPr>
        <w:pStyle w:val="TOC2"/>
        <w:tabs>
          <w:tab w:val="left" w:pos="880"/>
          <w:tab w:val="right" w:leader="dot" w:pos="9350"/>
        </w:tabs>
        <w:rPr>
          <w:rFonts w:asciiTheme="minorHAnsi" w:eastAsiaTheme="minorEastAsia" w:hAnsiTheme="minorHAnsi" w:cstheme="minorBidi"/>
          <w:noProof/>
          <w:szCs w:val="22"/>
        </w:rPr>
      </w:pPr>
      <w:hyperlink w:anchor="_Toc47509735" w:history="1">
        <w:r w:rsidR="001B7A7F" w:rsidRPr="003F4287">
          <w:rPr>
            <w:rStyle w:val="Hyperlink"/>
            <w:noProof/>
          </w:rPr>
          <w:t>2.1.</w:t>
        </w:r>
        <w:r w:rsidR="001B7A7F">
          <w:rPr>
            <w:rFonts w:asciiTheme="minorHAnsi" w:eastAsiaTheme="minorEastAsia" w:hAnsiTheme="minorHAnsi" w:cstheme="minorBidi"/>
            <w:noProof/>
            <w:szCs w:val="22"/>
          </w:rPr>
          <w:tab/>
        </w:r>
        <w:r w:rsidR="001B7A7F" w:rsidRPr="003F4287">
          <w:rPr>
            <w:rStyle w:val="Hyperlink"/>
            <w:noProof/>
          </w:rPr>
          <w:t>Source Systems Included</w:t>
        </w:r>
        <w:r w:rsidR="001B7A7F">
          <w:rPr>
            <w:noProof/>
            <w:webHidden/>
          </w:rPr>
          <w:tab/>
        </w:r>
        <w:r w:rsidR="001B7A7F">
          <w:rPr>
            <w:noProof/>
            <w:webHidden/>
          </w:rPr>
          <w:fldChar w:fldCharType="begin"/>
        </w:r>
        <w:r w:rsidR="001B7A7F">
          <w:rPr>
            <w:noProof/>
            <w:webHidden/>
          </w:rPr>
          <w:instrText xml:space="preserve"> PAGEREF _Toc47509735 \h </w:instrText>
        </w:r>
        <w:r w:rsidR="001B7A7F">
          <w:rPr>
            <w:noProof/>
            <w:webHidden/>
          </w:rPr>
        </w:r>
        <w:r w:rsidR="001B7A7F">
          <w:rPr>
            <w:noProof/>
            <w:webHidden/>
          </w:rPr>
          <w:fldChar w:fldCharType="separate"/>
        </w:r>
        <w:r w:rsidR="001B7A7F">
          <w:rPr>
            <w:noProof/>
            <w:webHidden/>
          </w:rPr>
          <w:t>3</w:t>
        </w:r>
        <w:r w:rsidR="001B7A7F">
          <w:rPr>
            <w:noProof/>
            <w:webHidden/>
          </w:rPr>
          <w:fldChar w:fldCharType="end"/>
        </w:r>
      </w:hyperlink>
    </w:p>
    <w:p w14:paraId="398DB034" w14:textId="609F05ED" w:rsidR="001B7A7F" w:rsidRDefault="003272C2">
      <w:pPr>
        <w:pStyle w:val="TOC2"/>
        <w:tabs>
          <w:tab w:val="left" w:pos="880"/>
          <w:tab w:val="right" w:leader="dot" w:pos="9350"/>
        </w:tabs>
        <w:rPr>
          <w:rFonts w:asciiTheme="minorHAnsi" w:eastAsiaTheme="minorEastAsia" w:hAnsiTheme="minorHAnsi" w:cstheme="minorBidi"/>
          <w:noProof/>
          <w:szCs w:val="22"/>
        </w:rPr>
      </w:pPr>
      <w:hyperlink w:anchor="_Toc47509736" w:history="1">
        <w:r w:rsidR="001B7A7F" w:rsidRPr="003F4287">
          <w:rPr>
            <w:rStyle w:val="Hyperlink"/>
            <w:noProof/>
          </w:rPr>
          <w:t>2.2.</w:t>
        </w:r>
        <w:r w:rsidR="001B7A7F">
          <w:rPr>
            <w:rFonts w:asciiTheme="minorHAnsi" w:eastAsiaTheme="minorEastAsia" w:hAnsiTheme="minorHAnsi" w:cstheme="minorBidi"/>
            <w:noProof/>
            <w:szCs w:val="22"/>
          </w:rPr>
          <w:tab/>
        </w:r>
        <w:r w:rsidR="001B7A7F" w:rsidRPr="003F4287">
          <w:rPr>
            <w:rStyle w:val="Hyperlink"/>
            <w:noProof/>
          </w:rPr>
          <w:t>Project Management</w:t>
        </w:r>
        <w:r w:rsidR="001B7A7F">
          <w:rPr>
            <w:noProof/>
            <w:webHidden/>
          </w:rPr>
          <w:tab/>
        </w:r>
        <w:r w:rsidR="001B7A7F">
          <w:rPr>
            <w:noProof/>
            <w:webHidden/>
          </w:rPr>
          <w:fldChar w:fldCharType="begin"/>
        </w:r>
        <w:r w:rsidR="001B7A7F">
          <w:rPr>
            <w:noProof/>
            <w:webHidden/>
          </w:rPr>
          <w:instrText xml:space="preserve"> PAGEREF _Toc47509736 \h </w:instrText>
        </w:r>
        <w:r w:rsidR="001B7A7F">
          <w:rPr>
            <w:noProof/>
            <w:webHidden/>
          </w:rPr>
        </w:r>
        <w:r w:rsidR="001B7A7F">
          <w:rPr>
            <w:noProof/>
            <w:webHidden/>
          </w:rPr>
          <w:fldChar w:fldCharType="separate"/>
        </w:r>
        <w:r w:rsidR="001B7A7F">
          <w:rPr>
            <w:noProof/>
            <w:webHidden/>
          </w:rPr>
          <w:t>3</w:t>
        </w:r>
        <w:r w:rsidR="001B7A7F">
          <w:rPr>
            <w:noProof/>
            <w:webHidden/>
          </w:rPr>
          <w:fldChar w:fldCharType="end"/>
        </w:r>
      </w:hyperlink>
    </w:p>
    <w:p w14:paraId="0BAD8273" w14:textId="78C0B03E" w:rsidR="001B7A7F" w:rsidRDefault="003272C2">
      <w:pPr>
        <w:pStyle w:val="TOC2"/>
        <w:tabs>
          <w:tab w:val="left" w:pos="880"/>
          <w:tab w:val="right" w:leader="dot" w:pos="9350"/>
        </w:tabs>
        <w:rPr>
          <w:rFonts w:asciiTheme="minorHAnsi" w:eastAsiaTheme="minorEastAsia" w:hAnsiTheme="minorHAnsi" w:cstheme="minorBidi"/>
          <w:noProof/>
          <w:szCs w:val="22"/>
        </w:rPr>
      </w:pPr>
      <w:hyperlink w:anchor="_Toc47509737" w:history="1">
        <w:r w:rsidR="001B7A7F" w:rsidRPr="003F4287">
          <w:rPr>
            <w:rStyle w:val="Hyperlink"/>
            <w:noProof/>
          </w:rPr>
          <w:t>2.3.</w:t>
        </w:r>
        <w:r w:rsidR="001B7A7F">
          <w:rPr>
            <w:rFonts w:asciiTheme="minorHAnsi" w:eastAsiaTheme="minorEastAsia" w:hAnsiTheme="minorHAnsi" w:cstheme="minorBidi"/>
            <w:noProof/>
            <w:szCs w:val="22"/>
          </w:rPr>
          <w:tab/>
        </w:r>
        <w:r w:rsidR="001B7A7F" w:rsidRPr="003F4287">
          <w:rPr>
            <w:rStyle w:val="Hyperlink"/>
            <w:noProof/>
          </w:rPr>
          <w:t>Data Quality</w:t>
        </w:r>
        <w:r w:rsidR="001B7A7F">
          <w:rPr>
            <w:noProof/>
            <w:webHidden/>
          </w:rPr>
          <w:tab/>
        </w:r>
        <w:r w:rsidR="001B7A7F">
          <w:rPr>
            <w:noProof/>
            <w:webHidden/>
          </w:rPr>
          <w:fldChar w:fldCharType="begin"/>
        </w:r>
        <w:r w:rsidR="001B7A7F">
          <w:rPr>
            <w:noProof/>
            <w:webHidden/>
          </w:rPr>
          <w:instrText xml:space="preserve"> PAGEREF _Toc47509737 \h </w:instrText>
        </w:r>
        <w:r w:rsidR="001B7A7F">
          <w:rPr>
            <w:noProof/>
            <w:webHidden/>
          </w:rPr>
        </w:r>
        <w:r w:rsidR="001B7A7F">
          <w:rPr>
            <w:noProof/>
            <w:webHidden/>
          </w:rPr>
          <w:fldChar w:fldCharType="separate"/>
        </w:r>
        <w:r w:rsidR="001B7A7F">
          <w:rPr>
            <w:noProof/>
            <w:webHidden/>
          </w:rPr>
          <w:t>4</w:t>
        </w:r>
        <w:r w:rsidR="001B7A7F">
          <w:rPr>
            <w:noProof/>
            <w:webHidden/>
          </w:rPr>
          <w:fldChar w:fldCharType="end"/>
        </w:r>
      </w:hyperlink>
    </w:p>
    <w:p w14:paraId="1A723B2A" w14:textId="58D6BB56" w:rsidR="001B7A7F" w:rsidRDefault="003272C2">
      <w:pPr>
        <w:pStyle w:val="TOC1"/>
        <w:tabs>
          <w:tab w:val="left" w:pos="440"/>
          <w:tab w:val="right" w:leader="dot" w:pos="9350"/>
        </w:tabs>
        <w:rPr>
          <w:rFonts w:asciiTheme="minorHAnsi" w:eastAsiaTheme="minorEastAsia" w:hAnsiTheme="minorHAnsi" w:cstheme="minorBidi"/>
          <w:noProof/>
          <w:szCs w:val="22"/>
        </w:rPr>
      </w:pPr>
      <w:hyperlink w:anchor="_Toc47509738" w:history="1">
        <w:r w:rsidR="001B7A7F" w:rsidRPr="003F4287">
          <w:rPr>
            <w:rStyle w:val="Hyperlink"/>
            <w:noProof/>
          </w:rPr>
          <w:t>3.</w:t>
        </w:r>
        <w:r w:rsidR="001B7A7F">
          <w:rPr>
            <w:rFonts w:asciiTheme="minorHAnsi" w:eastAsiaTheme="minorEastAsia" w:hAnsiTheme="minorHAnsi" w:cstheme="minorBidi"/>
            <w:noProof/>
            <w:szCs w:val="22"/>
          </w:rPr>
          <w:tab/>
        </w:r>
        <w:r w:rsidR="001B7A7F" w:rsidRPr="003F4287">
          <w:rPr>
            <w:rStyle w:val="Hyperlink"/>
            <w:noProof/>
          </w:rPr>
          <w:t>Project Resources</w:t>
        </w:r>
        <w:r w:rsidR="001B7A7F">
          <w:rPr>
            <w:noProof/>
            <w:webHidden/>
          </w:rPr>
          <w:tab/>
        </w:r>
        <w:r w:rsidR="001B7A7F">
          <w:rPr>
            <w:noProof/>
            <w:webHidden/>
          </w:rPr>
          <w:fldChar w:fldCharType="begin"/>
        </w:r>
        <w:r w:rsidR="001B7A7F">
          <w:rPr>
            <w:noProof/>
            <w:webHidden/>
          </w:rPr>
          <w:instrText xml:space="preserve"> PAGEREF _Toc47509738 \h </w:instrText>
        </w:r>
        <w:r w:rsidR="001B7A7F">
          <w:rPr>
            <w:noProof/>
            <w:webHidden/>
          </w:rPr>
        </w:r>
        <w:r w:rsidR="001B7A7F">
          <w:rPr>
            <w:noProof/>
            <w:webHidden/>
          </w:rPr>
          <w:fldChar w:fldCharType="separate"/>
        </w:r>
        <w:r w:rsidR="001B7A7F">
          <w:rPr>
            <w:noProof/>
            <w:webHidden/>
          </w:rPr>
          <w:t>4</w:t>
        </w:r>
        <w:r w:rsidR="001B7A7F">
          <w:rPr>
            <w:noProof/>
            <w:webHidden/>
          </w:rPr>
          <w:fldChar w:fldCharType="end"/>
        </w:r>
      </w:hyperlink>
    </w:p>
    <w:p w14:paraId="2B547561" w14:textId="3B0BB5BC" w:rsidR="001B7A7F" w:rsidRDefault="003272C2">
      <w:pPr>
        <w:pStyle w:val="TOC2"/>
        <w:tabs>
          <w:tab w:val="left" w:pos="880"/>
          <w:tab w:val="right" w:leader="dot" w:pos="9350"/>
        </w:tabs>
        <w:rPr>
          <w:rFonts w:asciiTheme="minorHAnsi" w:eastAsiaTheme="minorEastAsia" w:hAnsiTheme="minorHAnsi" w:cstheme="minorBidi"/>
          <w:noProof/>
          <w:szCs w:val="22"/>
        </w:rPr>
      </w:pPr>
      <w:hyperlink w:anchor="_Toc47509739" w:history="1">
        <w:r w:rsidR="001B7A7F" w:rsidRPr="003F4287">
          <w:rPr>
            <w:rStyle w:val="Hyperlink"/>
            <w:noProof/>
          </w:rPr>
          <w:t>3.1.</w:t>
        </w:r>
        <w:r w:rsidR="001B7A7F">
          <w:rPr>
            <w:rFonts w:asciiTheme="minorHAnsi" w:eastAsiaTheme="minorEastAsia" w:hAnsiTheme="minorHAnsi" w:cstheme="minorBidi"/>
            <w:noProof/>
            <w:szCs w:val="22"/>
          </w:rPr>
          <w:tab/>
        </w:r>
        <w:r w:rsidR="001B7A7F" w:rsidRPr="003F4287">
          <w:rPr>
            <w:rStyle w:val="Hyperlink"/>
            <w:noProof/>
          </w:rPr>
          <w:t>Roles &amp; Responsibilities</w:t>
        </w:r>
        <w:r w:rsidR="001B7A7F">
          <w:rPr>
            <w:noProof/>
            <w:webHidden/>
          </w:rPr>
          <w:tab/>
        </w:r>
        <w:r w:rsidR="001B7A7F">
          <w:rPr>
            <w:noProof/>
            <w:webHidden/>
          </w:rPr>
          <w:fldChar w:fldCharType="begin"/>
        </w:r>
        <w:r w:rsidR="001B7A7F">
          <w:rPr>
            <w:noProof/>
            <w:webHidden/>
          </w:rPr>
          <w:instrText xml:space="preserve"> PAGEREF _Toc47509739 \h </w:instrText>
        </w:r>
        <w:r w:rsidR="001B7A7F">
          <w:rPr>
            <w:noProof/>
            <w:webHidden/>
          </w:rPr>
        </w:r>
        <w:r w:rsidR="001B7A7F">
          <w:rPr>
            <w:noProof/>
            <w:webHidden/>
          </w:rPr>
          <w:fldChar w:fldCharType="separate"/>
        </w:r>
        <w:r w:rsidR="001B7A7F">
          <w:rPr>
            <w:noProof/>
            <w:webHidden/>
          </w:rPr>
          <w:t>5</w:t>
        </w:r>
        <w:r w:rsidR="001B7A7F">
          <w:rPr>
            <w:noProof/>
            <w:webHidden/>
          </w:rPr>
          <w:fldChar w:fldCharType="end"/>
        </w:r>
      </w:hyperlink>
    </w:p>
    <w:p w14:paraId="6227C9C7" w14:textId="2448E257" w:rsidR="001B7A7F" w:rsidRDefault="003272C2">
      <w:pPr>
        <w:pStyle w:val="TOC1"/>
        <w:tabs>
          <w:tab w:val="left" w:pos="440"/>
          <w:tab w:val="right" w:leader="dot" w:pos="9350"/>
        </w:tabs>
        <w:rPr>
          <w:rFonts w:asciiTheme="minorHAnsi" w:eastAsiaTheme="minorEastAsia" w:hAnsiTheme="minorHAnsi" w:cstheme="minorBidi"/>
          <w:noProof/>
          <w:szCs w:val="22"/>
        </w:rPr>
      </w:pPr>
      <w:hyperlink w:anchor="_Toc47509740" w:history="1">
        <w:r w:rsidR="001B7A7F" w:rsidRPr="003F4287">
          <w:rPr>
            <w:rStyle w:val="Hyperlink"/>
            <w:noProof/>
          </w:rPr>
          <w:t>4.</w:t>
        </w:r>
        <w:r w:rsidR="001B7A7F">
          <w:rPr>
            <w:rFonts w:asciiTheme="minorHAnsi" w:eastAsiaTheme="minorEastAsia" w:hAnsiTheme="minorHAnsi" w:cstheme="minorBidi"/>
            <w:noProof/>
            <w:szCs w:val="22"/>
          </w:rPr>
          <w:tab/>
        </w:r>
        <w:r w:rsidR="001B7A7F" w:rsidRPr="003F4287">
          <w:rPr>
            <w:rStyle w:val="Hyperlink"/>
            <w:noProof/>
          </w:rPr>
          <w:t>Management Approach</w:t>
        </w:r>
        <w:r w:rsidR="001B7A7F">
          <w:rPr>
            <w:noProof/>
            <w:webHidden/>
          </w:rPr>
          <w:tab/>
        </w:r>
        <w:r w:rsidR="001B7A7F">
          <w:rPr>
            <w:noProof/>
            <w:webHidden/>
          </w:rPr>
          <w:fldChar w:fldCharType="begin"/>
        </w:r>
        <w:r w:rsidR="001B7A7F">
          <w:rPr>
            <w:noProof/>
            <w:webHidden/>
          </w:rPr>
          <w:instrText xml:space="preserve"> PAGEREF _Toc47509740 \h </w:instrText>
        </w:r>
        <w:r w:rsidR="001B7A7F">
          <w:rPr>
            <w:noProof/>
            <w:webHidden/>
          </w:rPr>
        </w:r>
        <w:r w:rsidR="001B7A7F">
          <w:rPr>
            <w:noProof/>
            <w:webHidden/>
          </w:rPr>
          <w:fldChar w:fldCharType="separate"/>
        </w:r>
        <w:r w:rsidR="001B7A7F">
          <w:rPr>
            <w:noProof/>
            <w:webHidden/>
          </w:rPr>
          <w:t>5</w:t>
        </w:r>
        <w:r w:rsidR="001B7A7F">
          <w:rPr>
            <w:noProof/>
            <w:webHidden/>
          </w:rPr>
          <w:fldChar w:fldCharType="end"/>
        </w:r>
      </w:hyperlink>
    </w:p>
    <w:p w14:paraId="2B74B255" w14:textId="445BF220" w:rsidR="001B7A7F" w:rsidRDefault="003272C2">
      <w:pPr>
        <w:pStyle w:val="TOC2"/>
        <w:tabs>
          <w:tab w:val="left" w:pos="880"/>
          <w:tab w:val="right" w:leader="dot" w:pos="9350"/>
        </w:tabs>
        <w:rPr>
          <w:rFonts w:asciiTheme="minorHAnsi" w:eastAsiaTheme="minorEastAsia" w:hAnsiTheme="minorHAnsi" w:cstheme="minorBidi"/>
          <w:noProof/>
          <w:szCs w:val="22"/>
        </w:rPr>
      </w:pPr>
      <w:hyperlink w:anchor="_Toc47509741" w:history="1">
        <w:r w:rsidR="001B7A7F" w:rsidRPr="003F4287">
          <w:rPr>
            <w:rStyle w:val="Hyperlink"/>
            <w:noProof/>
          </w:rPr>
          <w:t>4.1.</w:t>
        </w:r>
        <w:r w:rsidR="001B7A7F">
          <w:rPr>
            <w:rFonts w:asciiTheme="minorHAnsi" w:eastAsiaTheme="minorEastAsia" w:hAnsiTheme="minorHAnsi" w:cstheme="minorBidi"/>
            <w:noProof/>
            <w:szCs w:val="22"/>
          </w:rPr>
          <w:tab/>
        </w:r>
        <w:r w:rsidR="001B7A7F" w:rsidRPr="003F4287">
          <w:rPr>
            <w:rStyle w:val="Hyperlink"/>
            <w:noProof/>
          </w:rPr>
          <w:t>Risk Management</w:t>
        </w:r>
        <w:r w:rsidR="001B7A7F">
          <w:rPr>
            <w:noProof/>
            <w:webHidden/>
          </w:rPr>
          <w:tab/>
        </w:r>
        <w:r w:rsidR="001B7A7F">
          <w:rPr>
            <w:noProof/>
            <w:webHidden/>
          </w:rPr>
          <w:fldChar w:fldCharType="begin"/>
        </w:r>
        <w:r w:rsidR="001B7A7F">
          <w:rPr>
            <w:noProof/>
            <w:webHidden/>
          </w:rPr>
          <w:instrText xml:space="preserve"> PAGEREF _Toc47509741 \h </w:instrText>
        </w:r>
        <w:r w:rsidR="001B7A7F">
          <w:rPr>
            <w:noProof/>
            <w:webHidden/>
          </w:rPr>
        </w:r>
        <w:r w:rsidR="001B7A7F">
          <w:rPr>
            <w:noProof/>
            <w:webHidden/>
          </w:rPr>
          <w:fldChar w:fldCharType="separate"/>
        </w:r>
        <w:r w:rsidR="001B7A7F">
          <w:rPr>
            <w:noProof/>
            <w:webHidden/>
          </w:rPr>
          <w:t>5</w:t>
        </w:r>
        <w:r w:rsidR="001B7A7F">
          <w:rPr>
            <w:noProof/>
            <w:webHidden/>
          </w:rPr>
          <w:fldChar w:fldCharType="end"/>
        </w:r>
      </w:hyperlink>
    </w:p>
    <w:p w14:paraId="36EA34F4" w14:textId="412A64C8" w:rsidR="001B7A7F" w:rsidRDefault="003272C2">
      <w:pPr>
        <w:pStyle w:val="TOC2"/>
        <w:tabs>
          <w:tab w:val="left" w:pos="880"/>
          <w:tab w:val="right" w:leader="dot" w:pos="9350"/>
        </w:tabs>
        <w:rPr>
          <w:rFonts w:asciiTheme="minorHAnsi" w:eastAsiaTheme="minorEastAsia" w:hAnsiTheme="minorHAnsi" w:cstheme="minorBidi"/>
          <w:noProof/>
          <w:szCs w:val="22"/>
        </w:rPr>
      </w:pPr>
      <w:hyperlink w:anchor="_Toc47509742" w:history="1">
        <w:r w:rsidR="001B7A7F" w:rsidRPr="003F4287">
          <w:rPr>
            <w:rStyle w:val="Hyperlink"/>
            <w:noProof/>
          </w:rPr>
          <w:t>4.2.</w:t>
        </w:r>
        <w:r w:rsidR="001B7A7F">
          <w:rPr>
            <w:rFonts w:asciiTheme="minorHAnsi" w:eastAsiaTheme="minorEastAsia" w:hAnsiTheme="minorHAnsi" w:cstheme="minorBidi"/>
            <w:noProof/>
            <w:szCs w:val="22"/>
          </w:rPr>
          <w:tab/>
        </w:r>
        <w:r w:rsidR="001B7A7F" w:rsidRPr="003F4287">
          <w:rPr>
            <w:rStyle w:val="Hyperlink"/>
            <w:noProof/>
          </w:rPr>
          <w:t>Issues Management</w:t>
        </w:r>
        <w:r w:rsidR="001B7A7F">
          <w:rPr>
            <w:noProof/>
            <w:webHidden/>
          </w:rPr>
          <w:tab/>
        </w:r>
        <w:r w:rsidR="001B7A7F">
          <w:rPr>
            <w:noProof/>
            <w:webHidden/>
          </w:rPr>
          <w:fldChar w:fldCharType="begin"/>
        </w:r>
        <w:r w:rsidR="001B7A7F">
          <w:rPr>
            <w:noProof/>
            <w:webHidden/>
          </w:rPr>
          <w:instrText xml:space="preserve"> PAGEREF _Toc47509742 \h </w:instrText>
        </w:r>
        <w:r w:rsidR="001B7A7F">
          <w:rPr>
            <w:noProof/>
            <w:webHidden/>
          </w:rPr>
        </w:r>
        <w:r w:rsidR="001B7A7F">
          <w:rPr>
            <w:noProof/>
            <w:webHidden/>
          </w:rPr>
          <w:fldChar w:fldCharType="separate"/>
        </w:r>
        <w:r w:rsidR="001B7A7F">
          <w:rPr>
            <w:noProof/>
            <w:webHidden/>
          </w:rPr>
          <w:t>5</w:t>
        </w:r>
        <w:r w:rsidR="001B7A7F">
          <w:rPr>
            <w:noProof/>
            <w:webHidden/>
          </w:rPr>
          <w:fldChar w:fldCharType="end"/>
        </w:r>
      </w:hyperlink>
    </w:p>
    <w:p w14:paraId="51FE58D2" w14:textId="1290706C" w:rsidR="001B7A7F" w:rsidRDefault="003272C2">
      <w:pPr>
        <w:pStyle w:val="TOC2"/>
        <w:tabs>
          <w:tab w:val="left" w:pos="880"/>
          <w:tab w:val="right" w:leader="dot" w:pos="9350"/>
        </w:tabs>
        <w:rPr>
          <w:rFonts w:asciiTheme="minorHAnsi" w:eastAsiaTheme="minorEastAsia" w:hAnsiTheme="minorHAnsi" w:cstheme="minorBidi"/>
          <w:noProof/>
          <w:szCs w:val="22"/>
        </w:rPr>
      </w:pPr>
      <w:hyperlink w:anchor="_Toc47509743" w:history="1">
        <w:r w:rsidR="001B7A7F" w:rsidRPr="003F4287">
          <w:rPr>
            <w:rStyle w:val="Hyperlink"/>
            <w:noProof/>
          </w:rPr>
          <w:t>4.3.</w:t>
        </w:r>
        <w:r w:rsidR="001B7A7F">
          <w:rPr>
            <w:rFonts w:asciiTheme="minorHAnsi" w:eastAsiaTheme="minorEastAsia" w:hAnsiTheme="minorHAnsi" w:cstheme="minorBidi"/>
            <w:noProof/>
            <w:szCs w:val="22"/>
          </w:rPr>
          <w:tab/>
        </w:r>
        <w:r w:rsidR="001B7A7F" w:rsidRPr="003F4287">
          <w:rPr>
            <w:rStyle w:val="Hyperlink"/>
            <w:noProof/>
          </w:rPr>
          <w:t>Change Management</w:t>
        </w:r>
        <w:r w:rsidR="001B7A7F">
          <w:rPr>
            <w:noProof/>
            <w:webHidden/>
          </w:rPr>
          <w:tab/>
        </w:r>
        <w:r w:rsidR="001B7A7F">
          <w:rPr>
            <w:noProof/>
            <w:webHidden/>
          </w:rPr>
          <w:fldChar w:fldCharType="begin"/>
        </w:r>
        <w:r w:rsidR="001B7A7F">
          <w:rPr>
            <w:noProof/>
            <w:webHidden/>
          </w:rPr>
          <w:instrText xml:space="preserve"> PAGEREF _Toc47509743 \h </w:instrText>
        </w:r>
        <w:r w:rsidR="001B7A7F">
          <w:rPr>
            <w:noProof/>
            <w:webHidden/>
          </w:rPr>
        </w:r>
        <w:r w:rsidR="001B7A7F">
          <w:rPr>
            <w:noProof/>
            <w:webHidden/>
          </w:rPr>
          <w:fldChar w:fldCharType="separate"/>
        </w:r>
        <w:r w:rsidR="001B7A7F">
          <w:rPr>
            <w:noProof/>
            <w:webHidden/>
          </w:rPr>
          <w:t>5</w:t>
        </w:r>
        <w:r w:rsidR="001B7A7F">
          <w:rPr>
            <w:noProof/>
            <w:webHidden/>
          </w:rPr>
          <w:fldChar w:fldCharType="end"/>
        </w:r>
      </w:hyperlink>
    </w:p>
    <w:p w14:paraId="25A24483" w14:textId="516654C1" w:rsidR="001B7A7F" w:rsidRDefault="003272C2">
      <w:pPr>
        <w:pStyle w:val="TOC2"/>
        <w:tabs>
          <w:tab w:val="left" w:pos="880"/>
          <w:tab w:val="right" w:leader="dot" w:pos="9350"/>
        </w:tabs>
        <w:rPr>
          <w:rFonts w:asciiTheme="minorHAnsi" w:eastAsiaTheme="minorEastAsia" w:hAnsiTheme="minorHAnsi" w:cstheme="minorBidi"/>
          <w:noProof/>
          <w:szCs w:val="22"/>
        </w:rPr>
      </w:pPr>
      <w:hyperlink w:anchor="_Toc47509744" w:history="1">
        <w:r w:rsidR="001B7A7F" w:rsidRPr="003F4287">
          <w:rPr>
            <w:rStyle w:val="Hyperlink"/>
            <w:noProof/>
          </w:rPr>
          <w:t>4.4.</w:t>
        </w:r>
        <w:r w:rsidR="001B7A7F">
          <w:rPr>
            <w:rFonts w:asciiTheme="minorHAnsi" w:eastAsiaTheme="minorEastAsia" w:hAnsiTheme="minorHAnsi" w:cstheme="minorBidi"/>
            <w:noProof/>
            <w:szCs w:val="22"/>
          </w:rPr>
          <w:tab/>
        </w:r>
        <w:r w:rsidR="001B7A7F" w:rsidRPr="003F4287">
          <w:rPr>
            <w:rStyle w:val="Hyperlink"/>
            <w:noProof/>
          </w:rPr>
          <w:t>Progress Reporting and Communications</w:t>
        </w:r>
        <w:r w:rsidR="001B7A7F">
          <w:rPr>
            <w:noProof/>
            <w:webHidden/>
          </w:rPr>
          <w:tab/>
        </w:r>
        <w:r w:rsidR="001B7A7F">
          <w:rPr>
            <w:noProof/>
            <w:webHidden/>
          </w:rPr>
          <w:fldChar w:fldCharType="begin"/>
        </w:r>
        <w:r w:rsidR="001B7A7F">
          <w:rPr>
            <w:noProof/>
            <w:webHidden/>
          </w:rPr>
          <w:instrText xml:space="preserve"> PAGEREF _Toc47509744 \h </w:instrText>
        </w:r>
        <w:r w:rsidR="001B7A7F">
          <w:rPr>
            <w:noProof/>
            <w:webHidden/>
          </w:rPr>
        </w:r>
        <w:r w:rsidR="001B7A7F">
          <w:rPr>
            <w:noProof/>
            <w:webHidden/>
          </w:rPr>
          <w:fldChar w:fldCharType="separate"/>
        </w:r>
        <w:r w:rsidR="001B7A7F">
          <w:rPr>
            <w:noProof/>
            <w:webHidden/>
          </w:rPr>
          <w:t>6</w:t>
        </w:r>
        <w:r w:rsidR="001B7A7F">
          <w:rPr>
            <w:noProof/>
            <w:webHidden/>
          </w:rPr>
          <w:fldChar w:fldCharType="end"/>
        </w:r>
      </w:hyperlink>
    </w:p>
    <w:p w14:paraId="5D2B0F5C" w14:textId="5EF0C637" w:rsidR="001B7A7F" w:rsidRDefault="003272C2">
      <w:pPr>
        <w:pStyle w:val="TOC1"/>
        <w:tabs>
          <w:tab w:val="left" w:pos="440"/>
          <w:tab w:val="right" w:leader="dot" w:pos="9350"/>
        </w:tabs>
        <w:rPr>
          <w:rFonts w:asciiTheme="minorHAnsi" w:eastAsiaTheme="minorEastAsia" w:hAnsiTheme="minorHAnsi" w:cstheme="minorBidi"/>
          <w:noProof/>
          <w:szCs w:val="22"/>
        </w:rPr>
      </w:pPr>
      <w:hyperlink w:anchor="_Toc47509745" w:history="1">
        <w:r w:rsidR="001B7A7F" w:rsidRPr="003F4287">
          <w:rPr>
            <w:rStyle w:val="Hyperlink"/>
            <w:noProof/>
            <w:lang w:val="en-GB"/>
          </w:rPr>
          <w:t>5.</w:t>
        </w:r>
        <w:r w:rsidR="001B7A7F">
          <w:rPr>
            <w:rFonts w:asciiTheme="minorHAnsi" w:eastAsiaTheme="minorEastAsia" w:hAnsiTheme="minorHAnsi" w:cstheme="minorBidi"/>
            <w:noProof/>
            <w:szCs w:val="22"/>
          </w:rPr>
          <w:tab/>
        </w:r>
        <w:r w:rsidR="001B7A7F" w:rsidRPr="003F4287">
          <w:rPr>
            <w:rStyle w:val="Hyperlink"/>
            <w:noProof/>
            <w:lang w:val="en-GB"/>
          </w:rPr>
          <w:t>Customer's Responsibilities and Assumptions</w:t>
        </w:r>
        <w:r w:rsidR="001B7A7F">
          <w:rPr>
            <w:noProof/>
            <w:webHidden/>
          </w:rPr>
          <w:tab/>
        </w:r>
        <w:r w:rsidR="001B7A7F">
          <w:rPr>
            <w:noProof/>
            <w:webHidden/>
          </w:rPr>
          <w:fldChar w:fldCharType="begin"/>
        </w:r>
        <w:r w:rsidR="001B7A7F">
          <w:rPr>
            <w:noProof/>
            <w:webHidden/>
          </w:rPr>
          <w:instrText xml:space="preserve"> PAGEREF _Toc47509745 \h </w:instrText>
        </w:r>
        <w:r w:rsidR="001B7A7F">
          <w:rPr>
            <w:noProof/>
            <w:webHidden/>
          </w:rPr>
        </w:r>
        <w:r w:rsidR="001B7A7F">
          <w:rPr>
            <w:noProof/>
            <w:webHidden/>
          </w:rPr>
          <w:fldChar w:fldCharType="separate"/>
        </w:r>
        <w:r w:rsidR="001B7A7F">
          <w:rPr>
            <w:noProof/>
            <w:webHidden/>
          </w:rPr>
          <w:t>6</w:t>
        </w:r>
        <w:r w:rsidR="001B7A7F">
          <w:rPr>
            <w:noProof/>
            <w:webHidden/>
          </w:rPr>
          <w:fldChar w:fldCharType="end"/>
        </w:r>
      </w:hyperlink>
    </w:p>
    <w:p w14:paraId="57F917FC" w14:textId="3A0C6A61" w:rsidR="001B7A7F" w:rsidRDefault="003272C2">
      <w:pPr>
        <w:pStyle w:val="TOC2"/>
        <w:tabs>
          <w:tab w:val="left" w:pos="880"/>
          <w:tab w:val="right" w:leader="dot" w:pos="9350"/>
        </w:tabs>
        <w:rPr>
          <w:rFonts w:asciiTheme="minorHAnsi" w:eastAsiaTheme="minorEastAsia" w:hAnsiTheme="minorHAnsi" w:cstheme="minorBidi"/>
          <w:noProof/>
          <w:szCs w:val="22"/>
        </w:rPr>
      </w:pPr>
      <w:hyperlink w:anchor="_Toc47509746" w:history="1">
        <w:r w:rsidR="001B7A7F" w:rsidRPr="003F4287">
          <w:rPr>
            <w:rStyle w:val="Hyperlink"/>
            <w:noProof/>
          </w:rPr>
          <w:t>5.1.</w:t>
        </w:r>
        <w:r w:rsidR="001B7A7F">
          <w:rPr>
            <w:rFonts w:asciiTheme="minorHAnsi" w:eastAsiaTheme="minorEastAsia" w:hAnsiTheme="minorHAnsi" w:cstheme="minorBidi"/>
            <w:noProof/>
            <w:szCs w:val="22"/>
          </w:rPr>
          <w:tab/>
        </w:r>
        <w:r w:rsidR="001B7A7F" w:rsidRPr="003F4287">
          <w:rPr>
            <w:rStyle w:val="Hyperlink"/>
            <w:noProof/>
          </w:rPr>
          <w:t>Dependencies</w:t>
        </w:r>
        <w:r w:rsidR="001B7A7F">
          <w:rPr>
            <w:noProof/>
            <w:webHidden/>
          </w:rPr>
          <w:tab/>
        </w:r>
        <w:r w:rsidR="001B7A7F">
          <w:rPr>
            <w:noProof/>
            <w:webHidden/>
          </w:rPr>
          <w:fldChar w:fldCharType="begin"/>
        </w:r>
        <w:r w:rsidR="001B7A7F">
          <w:rPr>
            <w:noProof/>
            <w:webHidden/>
          </w:rPr>
          <w:instrText xml:space="preserve"> PAGEREF _Toc47509746 \h </w:instrText>
        </w:r>
        <w:r w:rsidR="001B7A7F">
          <w:rPr>
            <w:noProof/>
            <w:webHidden/>
          </w:rPr>
        </w:r>
        <w:r w:rsidR="001B7A7F">
          <w:rPr>
            <w:noProof/>
            <w:webHidden/>
          </w:rPr>
          <w:fldChar w:fldCharType="separate"/>
        </w:r>
        <w:r w:rsidR="001B7A7F">
          <w:rPr>
            <w:noProof/>
            <w:webHidden/>
          </w:rPr>
          <w:t>6</w:t>
        </w:r>
        <w:r w:rsidR="001B7A7F">
          <w:rPr>
            <w:noProof/>
            <w:webHidden/>
          </w:rPr>
          <w:fldChar w:fldCharType="end"/>
        </w:r>
      </w:hyperlink>
    </w:p>
    <w:p w14:paraId="0A19F70A" w14:textId="71FF5B1F" w:rsidR="001B7A7F" w:rsidRDefault="003272C2">
      <w:pPr>
        <w:pStyle w:val="TOC2"/>
        <w:tabs>
          <w:tab w:val="left" w:pos="880"/>
          <w:tab w:val="right" w:leader="dot" w:pos="9350"/>
        </w:tabs>
        <w:rPr>
          <w:rFonts w:asciiTheme="minorHAnsi" w:eastAsiaTheme="minorEastAsia" w:hAnsiTheme="minorHAnsi" w:cstheme="minorBidi"/>
          <w:noProof/>
          <w:szCs w:val="22"/>
        </w:rPr>
      </w:pPr>
      <w:hyperlink w:anchor="_Toc47509747" w:history="1">
        <w:r w:rsidR="001B7A7F" w:rsidRPr="003F4287">
          <w:rPr>
            <w:rStyle w:val="Hyperlink"/>
            <w:noProof/>
          </w:rPr>
          <w:t>5.2.</w:t>
        </w:r>
        <w:r w:rsidR="001B7A7F">
          <w:rPr>
            <w:rFonts w:asciiTheme="minorHAnsi" w:eastAsiaTheme="minorEastAsia" w:hAnsiTheme="minorHAnsi" w:cstheme="minorBidi"/>
            <w:noProof/>
            <w:szCs w:val="22"/>
          </w:rPr>
          <w:tab/>
        </w:r>
        <w:r w:rsidR="001B7A7F" w:rsidRPr="003F4287">
          <w:rPr>
            <w:rStyle w:val="Hyperlink"/>
            <w:noProof/>
          </w:rPr>
          <w:t>Assumptions</w:t>
        </w:r>
        <w:r w:rsidR="001B7A7F">
          <w:rPr>
            <w:noProof/>
            <w:webHidden/>
          </w:rPr>
          <w:tab/>
        </w:r>
        <w:r w:rsidR="001B7A7F">
          <w:rPr>
            <w:noProof/>
            <w:webHidden/>
          </w:rPr>
          <w:fldChar w:fldCharType="begin"/>
        </w:r>
        <w:r w:rsidR="001B7A7F">
          <w:rPr>
            <w:noProof/>
            <w:webHidden/>
          </w:rPr>
          <w:instrText xml:space="preserve"> PAGEREF _Toc47509747 \h </w:instrText>
        </w:r>
        <w:r w:rsidR="001B7A7F">
          <w:rPr>
            <w:noProof/>
            <w:webHidden/>
          </w:rPr>
        </w:r>
        <w:r w:rsidR="001B7A7F">
          <w:rPr>
            <w:noProof/>
            <w:webHidden/>
          </w:rPr>
          <w:fldChar w:fldCharType="separate"/>
        </w:r>
        <w:r w:rsidR="001B7A7F">
          <w:rPr>
            <w:noProof/>
            <w:webHidden/>
          </w:rPr>
          <w:t>7</w:t>
        </w:r>
        <w:r w:rsidR="001B7A7F">
          <w:rPr>
            <w:noProof/>
            <w:webHidden/>
          </w:rPr>
          <w:fldChar w:fldCharType="end"/>
        </w:r>
      </w:hyperlink>
    </w:p>
    <w:p w14:paraId="212701F7" w14:textId="5772A8E9" w:rsidR="001B7A7F" w:rsidRDefault="003272C2">
      <w:pPr>
        <w:pStyle w:val="TOC2"/>
        <w:tabs>
          <w:tab w:val="left" w:pos="880"/>
          <w:tab w:val="right" w:leader="dot" w:pos="9350"/>
        </w:tabs>
        <w:rPr>
          <w:rFonts w:asciiTheme="minorHAnsi" w:eastAsiaTheme="minorEastAsia" w:hAnsiTheme="minorHAnsi" w:cstheme="minorBidi"/>
          <w:noProof/>
          <w:szCs w:val="22"/>
        </w:rPr>
      </w:pPr>
      <w:hyperlink w:anchor="_Toc47509748" w:history="1">
        <w:r w:rsidR="001B7A7F" w:rsidRPr="003F4287">
          <w:rPr>
            <w:rStyle w:val="Hyperlink"/>
            <w:noProof/>
          </w:rPr>
          <w:t>5.3.</w:t>
        </w:r>
        <w:r w:rsidR="001B7A7F">
          <w:rPr>
            <w:rFonts w:asciiTheme="minorHAnsi" w:eastAsiaTheme="minorEastAsia" w:hAnsiTheme="minorHAnsi" w:cstheme="minorBidi"/>
            <w:noProof/>
            <w:szCs w:val="22"/>
          </w:rPr>
          <w:tab/>
        </w:r>
        <w:r w:rsidR="001B7A7F" w:rsidRPr="003F4287">
          <w:rPr>
            <w:rStyle w:val="Hyperlink"/>
            <w:noProof/>
          </w:rPr>
          <w:t>Post-deployment</w:t>
        </w:r>
        <w:r w:rsidR="001B7A7F">
          <w:rPr>
            <w:noProof/>
            <w:webHidden/>
          </w:rPr>
          <w:tab/>
        </w:r>
        <w:r w:rsidR="001B7A7F">
          <w:rPr>
            <w:noProof/>
            <w:webHidden/>
          </w:rPr>
          <w:fldChar w:fldCharType="begin"/>
        </w:r>
        <w:r w:rsidR="001B7A7F">
          <w:rPr>
            <w:noProof/>
            <w:webHidden/>
          </w:rPr>
          <w:instrText xml:space="preserve"> PAGEREF _Toc47509748 \h </w:instrText>
        </w:r>
        <w:r w:rsidR="001B7A7F">
          <w:rPr>
            <w:noProof/>
            <w:webHidden/>
          </w:rPr>
        </w:r>
        <w:r w:rsidR="001B7A7F">
          <w:rPr>
            <w:noProof/>
            <w:webHidden/>
          </w:rPr>
          <w:fldChar w:fldCharType="separate"/>
        </w:r>
        <w:r w:rsidR="001B7A7F">
          <w:rPr>
            <w:noProof/>
            <w:webHidden/>
          </w:rPr>
          <w:t>7</w:t>
        </w:r>
        <w:r w:rsidR="001B7A7F">
          <w:rPr>
            <w:noProof/>
            <w:webHidden/>
          </w:rPr>
          <w:fldChar w:fldCharType="end"/>
        </w:r>
      </w:hyperlink>
    </w:p>
    <w:p w14:paraId="70833792" w14:textId="6239A60C" w:rsidR="001B7A7F" w:rsidRDefault="003272C2">
      <w:pPr>
        <w:pStyle w:val="TOC1"/>
        <w:tabs>
          <w:tab w:val="left" w:pos="440"/>
          <w:tab w:val="right" w:leader="dot" w:pos="9350"/>
        </w:tabs>
        <w:rPr>
          <w:rFonts w:asciiTheme="minorHAnsi" w:eastAsiaTheme="minorEastAsia" w:hAnsiTheme="minorHAnsi" w:cstheme="minorBidi"/>
          <w:noProof/>
          <w:szCs w:val="22"/>
        </w:rPr>
      </w:pPr>
      <w:hyperlink w:anchor="_Toc47509749" w:history="1">
        <w:r w:rsidR="001B7A7F" w:rsidRPr="003F4287">
          <w:rPr>
            <w:rStyle w:val="Hyperlink"/>
            <w:noProof/>
          </w:rPr>
          <w:t>6.</w:t>
        </w:r>
        <w:r w:rsidR="001B7A7F">
          <w:rPr>
            <w:rFonts w:asciiTheme="minorHAnsi" w:eastAsiaTheme="minorEastAsia" w:hAnsiTheme="minorHAnsi" w:cstheme="minorBidi"/>
            <w:noProof/>
            <w:szCs w:val="22"/>
          </w:rPr>
          <w:tab/>
        </w:r>
        <w:r w:rsidR="001B7A7F" w:rsidRPr="003F4287">
          <w:rPr>
            <w:rStyle w:val="Hyperlink"/>
            <w:noProof/>
          </w:rPr>
          <w:t>Terms &amp; Conditions</w:t>
        </w:r>
        <w:r w:rsidR="001B7A7F">
          <w:rPr>
            <w:noProof/>
            <w:webHidden/>
          </w:rPr>
          <w:tab/>
        </w:r>
        <w:r w:rsidR="001B7A7F">
          <w:rPr>
            <w:noProof/>
            <w:webHidden/>
          </w:rPr>
          <w:fldChar w:fldCharType="begin"/>
        </w:r>
        <w:r w:rsidR="001B7A7F">
          <w:rPr>
            <w:noProof/>
            <w:webHidden/>
          </w:rPr>
          <w:instrText xml:space="preserve"> PAGEREF _Toc47509749 \h </w:instrText>
        </w:r>
        <w:r w:rsidR="001B7A7F">
          <w:rPr>
            <w:noProof/>
            <w:webHidden/>
          </w:rPr>
        </w:r>
        <w:r w:rsidR="001B7A7F">
          <w:rPr>
            <w:noProof/>
            <w:webHidden/>
          </w:rPr>
          <w:fldChar w:fldCharType="separate"/>
        </w:r>
        <w:r w:rsidR="001B7A7F">
          <w:rPr>
            <w:noProof/>
            <w:webHidden/>
          </w:rPr>
          <w:t>8</w:t>
        </w:r>
        <w:r w:rsidR="001B7A7F">
          <w:rPr>
            <w:noProof/>
            <w:webHidden/>
          </w:rPr>
          <w:fldChar w:fldCharType="end"/>
        </w:r>
      </w:hyperlink>
    </w:p>
    <w:p w14:paraId="524340D4" w14:textId="74F7C9E2" w:rsidR="008A7E41" w:rsidRDefault="00651C3F">
      <w:pPr>
        <w:pStyle w:val="SUBHEADING"/>
      </w:pPr>
      <w:r>
        <w:fldChar w:fldCharType="end"/>
      </w:r>
    </w:p>
    <w:p w14:paraId="524340D5" w14:textId="587E59CE" w:rsidR="008A7E41" w:rsidRPr="005A39A9" w:rsidRDefault="00651C3F">
      <w:pPr>
        <w:pStyle w:val="PSBody"/>
        <w:ind w:left="567"/>
      </w:pPr>
      <w:r w:rsidRPr="005A39A9">
        <w:t xml:space="preserve">This Statement of Work ("SOW") is attached to and made part of the Master Professional Services Agreement (the “Agreement”) between </w:t>
      </w:r>
      <w:proofErr w:type="spellStart"/>
      <w:r w:rsidRPr="005A39A9">
        <w:t>Hoonuit</w:t>
      </w:r>
      <w:proofErr w:type="spellEnd"/>
      <w:r w:rsidRPr="005A39A9">
        <w:t xml:space="preserve"> (or “Provider”) and </w:t>
      </w:r>
      <w:r w:rsidR="005A39A9" w:rsidRPr="005A39A9">
        <w:t xml:space="preserve">Santa Ana USD </w:t>
      </w:r>
      <w:r w:rsidRPr="005A39A9">
        <w:t xml:space="preserve">(“Client” or “Customer”). </w:t>
      </w:r>
    </w:p>
    <w:p w14:paraId="524340D6" w14:textId="77777777" w:rsidR="008A7E41" w:rsidRDefault="00651C3F">
      <w:pPr>
        <w:pStyle w:val="PSBody"/>
        <w:ind w:left="567"/>
      </w:pPr>
      <w:r w:rsidRPr="005A39A9">
        <w:t>Terms defined in the Agreement have the same meanings herein unless otherwise provided. The terms and conditions of this Schedule shall control over any inconsistent or conflicting terms or conditions contained in the Agreement.</w:t>
      </w:r>
    </w:p>
    <w:p w14:paraId="524340D7" w14:textId="77777777" w:rsidR="008A7E41" w:rsidRDefault="00651C3F">
      <w:pPr>
        <w:pStyle w:val="PSH1"/>
        <w:numPr>
          <w:ilvl w:val="0"/>
          <w:numId w:val="22"/>
        </w:numPr>
        <w:spacing w:line="240" w:lineRule="auto"/>
        <w:ind w:left="567" w:hanging="567"/>
      </w:pPr>
      <w:bookmarkStart w:id="1" w:name="_Toc47509733"/>
      <w:bookmarkEnd w:id="0"/>
      <w:r>
        <w:t>Project Description</w:t>
      </w:r>
      <w:bookmarkEnd w:id="1"/>
    </w:p>
    <w:p w14:paraId="524340D9" w14:textId="77777777" w:rsidR="008A7E41" w:rsidRDefault="008A7E41">
      <w:pPr>
        <w:ind w:left="567"/>
        <w:rPr>
          <w:highlight w:val="yellow"/>
        </w:rPr>
      </w:pPr>
    </w:p>
    <w:p w14:paraId="524340DB" w14:textId="6DAB7C45" w:rsidR="008A7E41" w:rsidRDefault="005A39A9">
      <w:pPr>
        <w:ind w:left="567"/>
      </w:pPr>
      <w:r>
        <w:t xml:space="preserve">The client has requested </w:t>
      </w:r>
      <w:proofErr w:type="spellStart"/>
      <w:r>
        <w:t>Hoonuit</w:t>
      </w:r>
      <w:proofErr w:type="spellEnd"/>
      <w:r>
        <w:t xml:space="preserve"> to load </w:t>
      </w:r>
      <w:r w:rsidRPr="005A39A9">
        <w:t xml:space="preserve">3 years </w:t>
      </w:r>
      <w:r>
        <w:t>(</w:t>
      </w:r>
      <w:r w:rsidRPr="005A39A9">
        <w:t>2017-2018, 2018-2019, 2019-2020</w:t>
      </w:r>
      <w:r>
        <w:t xml:space="preserve">) </w:t>
      </w:r>
      <w:r w:rsidRPr="005A39A9">
        <w:t xml:space="preserve">of </w:t>
      </w:r>
      <w:r>
        <w:t xml:space="preserve">NNAT </w:t>
      </w:r>
      <w:r w:rsidRPr="005A39A9">
        <w:t>(</w:t>
      </w:r>
      <w:proofErr w:type="spellStart"/>
      <w:r w:rsidRPr="005A39A9">
        <w:t>Naglieri</w:t>
      </w:r>
      <w:proofErr w:type="spellEnd"/>
      <w:r w:rsidRPr="005A39A9">
        <w:t>)</w:t>
      </w:r>
      <w:r>
        <w:t xml:space="preserve"> </w:t>
      </w:r>
      <w:r w:rsidRPr="005A39A9">
        <w:t xml:space="preserve">data </w:t>
      </w:r>
      <w:r>
        <w:t>into the client</w:t>
      </w:r>
      <w:ins w:id="2" w:author="Dave Moyer" w:date="2020-08-05T08:55:00Z">
        <w:r w:rsidR="00210AB0">
          <w:t>’</w:t>
        </w:r>
      </w:ins>
      <w:r>
        <w:t xml:space="preserve">s development and production data warehouse.  </w:t>
      </w:r>
      <w:proofErr w:type="spellStart"/>
      <w:r w:rsidR="00925F04">
        <w:t>Hoonuit</w:t>
      </w:r>
      <w:proofErr w:type="spellEnd"/>
      <w:r w:rsidR="00925F04">
        <w:t xml:space="preserve"> will not create a dashboard </w:t>
      </w:r>
      <w:r w:rsidR="00EF1B51">
        <w:t>to accompany the data load.</w:t>
      </w:r>
    </w:p>
    <w:p w14:paraId="66CB612B" w14:textId="5D80B829" w:rsidR="00421F27" w:rsidRDefault="00421F27">
      <w:pPr>
        <w:ind w:left="567"/>
      </w:pPr>
    </w:p>
    <w:p w14:paraId="2E25DEE7" w14:textId="4F15B058" w:rsidR="00421F27" w:rsidRDefault="00421F27">
      <w:pPr>
        <w:ind w:left="567"/>
      </w:pPr>
      <w:r>
        <w:t>Data to be loaded</w:t>
      </w:r>
    </w:p>
    <w:p w14:paraId="2E81116D" w14:textId="28864510" w:rsidR="008C4D0A" w:rsidRDefault="008C4D0A">
      <w:pPr>
        <w:ind w:left="567"/>
      </w:pPr>
    </w:p>
    <w:p w14:paraId="42142EB6" w14:textId="0927B637" w:rsidR="008C4D0A" w:rsidRDefault="00575A3B">
      <w:pPr>
        <w:ind w:left="567"/>
      </w:pPr>
      <w:r>
        <w:t>Student Key</w:t>
      </w:r>
    </w:p>
    <w:p w14:paraId="53861959" w14:textId="5BDDC78F" w:rsidR="00575A3B" w:rsidRDefault="00575A3B">
      <w:pPr>
        <w:ind w:left="567"/>
      </w:pPr>
      <w:r>
        <w:t>Test Key</w:t>
      </w:r>
    </w:p>
    <w:p w14:paraId="663D95A2" w14:textId="1DED1B32" w:rsidR="00575A3B" w:rsidRDefault="00575A3B">
      <w:pPr>
        <w:ind w:left="567"/>
      </w:pPr>
      <w:r>
        <w:lastRenderedPageBreak/>
        <w:t>School Key</w:t>
      </w:r>
      <w:r w:rsidR="00A41A53">
        <w:t xml:space="preserve"> </w:t>
      </w:r>
      <w:r w:rsidR="00A41A53">
        <w:sym w:font="Wingdings" w:char="F0E0"/>
      </w:r>
      <w:r w:rsidR="00A41A53">
        <w:t xml:space="preserve"> </w:t>
      </w:r>
      <w:r w:rsidR="00D26B82">
        <w:t>Use vendor file</w:t>
      </w:r>
    </w:p>
    <w:p w14:paraId="2C391D1D" w14:textId="41837E31" w:rsidR="00142240" w:rsidRDefault="00142240" w:rsidP="00142240">
      <w:pPr>
        <w:pStyle w:val="ListParagraph"/>
        <w:numPr>
          <w:ilvl w:val="0"/>
          <w:numId w:val="43"/>
        </w:numPr>
      </w:pPr>
      <w:r>
        <w:t>Otherwise enrolled at time of assessment</w:t>
      </w:r>
    </w:p>
    <w:p w14:paraId="0D4AC5EF" w14:textId="42BBE880" w:rsidR="00575A3B" w:rsidRDefault="00575A3B">
      <w:pPr>
        <w:ind w:left="567"/>
      </w:pPr>
      <w:r>
        <w:t>Dates Keys</w:t>
      </w:r>
      <w:r w:rsidR="009162DE">
        <w:t xml:space="preserve"> </w:t>
      </w:r>
      <w:r w:rsidR="009162DE">
        <w:sym w:font="Wingdings" w:char="F0E0"/>
      </w:r>
      <w:r w:rsidR="009162DE">
        <w:t xml:space="preserve"> </w:t>
      </w:r>
      <w:r w:rsidR="0047313C">
        <w:t xml:space="preserve">How do we connect dates with </w:t>
      </w:r>
    </w:p>
    <w:p w14:paraId="1822A9A8" w14:textId="04D34E81" w:rsidR="00E80F07" w:rsidRDefault="00E80F07">
      <w:pPr>
        <w:ind w:left="567"/>
      </w:pPr>
    </w:p>
    <w:p w14:paraId="39774E61" w14:textId="64DF82D8" w:rsidR="00E80F07" w:rsidRDefault="00E80F07">
      <w:pPr>
        <w:ind w:left="567"/>
      </w:pPr>
    </w:p>
    <w:p w14:paraId="299643C1" w14:textId="43D15FAF" w:rsidR="001B7A7F" w:rsidRDefault="001B7A7F">
      <w:pPr>
        <w:ind w:left="567"/>
      </w:pPr>
    </w:p>
    <w:p w14:paraId="525083D5" w14:textId="29EFA446" w:rsidR="001B7A7F" w:rsidRPr="005A39A9" w:rsidRDefault="001B7A7F">
      <w:pPr>
        <w:ind w:left="567"/>
      </w:pPr>
      <w:r>
        <w:t>The project will be considered complete once all data is accounted for and the dashboards are validated.  This may differ from all data being loaded because a student or score in the NNAT file may not exist or be valid for some reason.</w:t>
      </w:r>
    </w:p>
    <w:p w14:paraId="524340DD" w14:textId="77777777" w:rsidR="008A7E41" w:rsidRDefault="00651C3F">
      <w:pPr>
        <w:pStyle w:val="PSH1"/>
        <w:numPr>
          <w:ilvl w:val="0"/>
          <w:numId w:val="22"/>
        </w:numPr>
        <w:spacing w:line="240" w:lineRule="auto"/>
        <w:ind w:left="567" w:hanging="567"/>
      </w:pPr>
      <w:bookmarkStart w:id="3" w:name="_Toc7360980"/>
      <w:bookmarkStart w:id="4" w:name="_Toc47509734"/>
      <w:r>
        <w:t>Scope and Services</w:t>
      </w:r>
      <w:bookmarkEnd w:id="3"/>
      <w:bookmarkEnd w:id="4"/>
    </w:p>
    <w:p w14:paraId="524340DE" w14:textId="64FECE89" w:rsidR="008A7E41" w:rsidRDefault="00651C3F">
      <w:pPr>
        <w:pStyle w:val="PSBody"/>
        <w:ind w:left="567"/>
      </w:pPr>
      <w:r>
        <w:t xml:space="preserve">This section sets the boundaries for the project that are in scope for this initiative. Implementation includes </w:t>
      </w:r>
      <w:proofErr w:type="spellStart"/>
      <w:r>
        <w:t>Hoonuit’s</w:t>
      </w:r>
      <w:proofErr w:type="spellEnd"/>
      <w:r>
        <w:t xml:space="preserve"> extensive efforts to understand your data and transform the data into insightful dashboards and metrics in our solution. </w:t>
      </w:r>
      <w:r w:rsidR="00210AB0">
        <w:t>This is a fixed-fee proposa</w:t>
      </w:r>
      <w:r w:rsidR="00475FE9">
        <w:t>l that is subject to assumptions outlined in Section 5</w:t>
      </w:r>
      <w:r w:rsidR="00210AB0">
        <w:t>.</w:t>
      </w:r>
    </w:p>
    <w:p w14:paraId="524340DF" w14:textId="77777777" w:rsidR="008A7E41" w:rsidRDefault="00651C3F">
      <w:pPr>
        <w:pStyle w:val="PSBody"/>
        <w:ind w:left="567"/>
      </w:pPr>
      <w:r>
        <w:t xml:space="preserve">Any changes to the scope during the project life cycle will be introduced via the Change Request process as described in section 4. </w:t>
      </w:r>
    </w:p>
    <w:p w14:paraId="62B11590" w14:textId="77777777" w:rsidR="00D26371" w:rsidRDefault="00D26371" w:rsidP="00D26371">
      <w:pPr>
        <w:pStyle w:val="PSH2"/>
        <w:numPr>
          <w:ilvl w:val="1"/>
          <w:numId w:val="22"/>
        </w:numPr>
        <w:ind w:left="142" w:firstLine="0"/>
      </w:pPr>
      <w:bookmarkStart w:id="5" w:name="_Toc7360981"/>
      <w:bookmarkStart w:id="6" w:name="_Toc47509735"/>
      <w:r>
        <w:t>Source Systems Included</w:t>
      </w:r>
    </w:p>
    <w:bookmarkEnd w:id="5"/>
    <w:bookmarkEnd w:id="6"/>
    <w:p w14:paraId="4CF2DB42" w14:textId="77777777" w:rsidR="00D26371" w:rsidRPr="00D26371" w:rsidRDefault="00D26371" w:rsidP="00D26371">
      <w:pPr>
        <w:pStyle w:val="PSBody"/>
      </w:pPr>
    </w:p>
    <w:tbl>
      <w:tblPr>
        <w:tblStyle w:val="GridTable4-Accent1"/>
        <w:tblW w:w="0" w:type="auto"/>
        <w:tblLook w:val="04A0" w:firstRow="1" w:lastRow="0" w:firstColumn="1" w:lastColumn="0" w:noHBand="0" w:noVBand="1"/>
      </w:tblPr>
      <w:tblGrid>
        <w:gridCol w:w="1972"/>
        <w:gridCol w:w="2800"/>
        <w:gridCol w:w="2097"/>
        <w:gridCol w:w="2481"/>
      </w:tblGrid>
      <w:tr w:rsidR="008A7E41" w14:paraId="524340E5" w14:textId="77777777" w:rsidTr="005A39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2" w:type="dxa"/>
          </w:tcPr>
          <w:p w14:paraId="524340E1" w14:textId="77777777" w:rsidR="008A7E41" w:rsidRDefault="00651C3F">
            <w:pPr>
              <w:pStyle w:val="PSBody"/>
              <w:ind w:left="0"/>
              <w:rPr>
                <w:rFonts w:cs="Arial"/>
                <w:b w:val="0"/>
                <w:bCs w:val="0"/>
                <w:color w:val="FFFFFF" w:themeColor="background1"/>
              </w:rPr>
            </w:pPr>
            <w:r>
              <w:rPr>
                <w:rFonts w:cs="Arial"/>
                <w:b w:val="0"/>
                <w:bCs w:val="0"/>
                <w:color w:val="FFFFFF" w:themeColor="background1"/>
              </w:rPr>
              <w:t>Source Type</w:t>
            </w:r>
          </w:p>
        </w:tc>
        <w:tc>
          <w:tcPr>
            <w:tcW w:w="2800" w:type="dxa"/>
          </w:tcPr>
          <w:p w14:paraId="524340E2" w14:textId="77777777" w:rsidR="008A7E41" w:rsidRDefault="00651C3F">
            <w:pPr>
              <w:pStyle w:val="PSBody"/>
              <w:ind w:left="0"/>
              <w:cnfStyle w:val="100000000000" w:firstRow="1" w:lastRow="0" w:firstColumn="0" w:lastColumn="0" w:oddVBand="0" w:evenVBand="0" w:oddHBand="0" w:evenHBand="0" w:firstRowFirstColumn="0" w:firstRowLastColumn="0" w:lastRowFirstColumn="0" w:lastRowLastColumn="0"/>
              <w:rPr>
                <w:rFonts w:cs="Arial"/>
                <w:b w:val="0"/>
                <w:bCs w:val="0"/>
                <w:color w:val="FFFFFF" w:themeColor="background1"/>
              </w:rPr>
            </w:pPr>
            <w:r>
              <w:rPr>
                <w:rFonts w:cs="Arial"/>
                <w:b w:val="0"/>
                <w:bCs w:val="0"/>
                <w:color w:val="FFFFFF" w:themeColor="background1"/>
              </w:rPr>
              <w:t>Source Name</w:t>
            </w:r>
          </w:p>
        </w:tc>
        <w:tc>
          <w:tcPr>
            <w:tcW w:w="2097" w:type="dxa"/>
          </w:tcPr>
          <w:p w14:paraId="524340E3" w14:textId="77777777" w:rsidR="008A7E41" w:rsidRDefault="00651C3F">
            <w:pPr>
              <w:pStyle w:val="PSBody"/>
              <w:ind w:left="0"/>
              <w:cnfStyle w:val="100000000000" w:firstRow="1" w:lastRow="0" w:firstColumn="0" w:lastColumn="0" w:oddVBand="0" w:evenVBand="0" w:oddHBand="0" w:evenHBand="0" w:firstRowFirstColumn="0" w:firstRowLastColumn="0" w:lastRowFirstColumn="0" w:lastRowLastColumn="0"/>
              <w:rPr>
                <w:rFonts w:cs="Arial"/>
                <w:b w:val="0"/>
                <w:bCs w:val="0"/>
                <w:color w:val="FFFFFF" w:themeColor="background1"/>
              </w:rPr>
            </w:pPr>
            <w:r>
              <w:rPr>
                <w:rFonts w:cs="Arial"/>
                <w:b w:val="0"/>
                <w:bCs w:val="0"/>
                <w:color w:val="FFFFFF" w:themeColor="background1"/>
              </w:rPr>
              <w:t>Years of History</w:t>
            </w:r>
          </w:p>
        </w:tc>
        <w:tc>
          <w:tcPr>
            <w:tcW w:w="2481" w:type="dxa"/>
          </w:tcPr>
          <w:p w14:paraId="524340E4" w14:textId="77777777" w:rsidR="008A7E41" w:rsidRDefault="00651C3F">
            <w:pPr>
              <w:pStyle w:val="PSBody"/>
              <w:ind w:left="0"/>
              <w:cnfStyle w:val="100000000000" w:firstRow="1" w:lastRow="0" w:firstColumn="0" w:lastColumn="0" w:oddVBand="0" w:evenVBand="0" w:oddHBand="0" w:evenHBand="0" w:firstRowFirstColumn="0" w:firstRowLastColumn="0" w:lastRowFirstColumn="0" w:lastRowLastColumn="0"/>
              <w:rPr>
                <w:rFonts w:cs="Arial"/>
                <w:b w:val="0"/>
                <w:bCs w:val="0"/>
                <w:color w:val="FFFFFF" w:themeColor="background1"/>
              </w:rPr>
            </w:pPr>
            <w:r>
              <w:rPr>
                <w:rFonts w:cs="Arial"/>
                <w:b w:val="0"/>
                <w:bCs w:val="0"/>
                <w:color w:val="FFFFFF" w:themeColor="background1"/>
              </w:rPr>
              <w:t>Connection Type</w:t>
            </w:r>
          </w:p>
        </w:tc>
      </w:tr>
      <w:tr w:rsidR="008A7E41" w14:paraId="524340F1" w14:textId="77777777" w:rsidTr="005A39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2" w:type="dxa"/>
          </w:tcPr>
          <w:p w14:paraId="524340EB" w14:textId="76EB80BD" w:rsidR="008A7E41" w:rsidRDefault="00651C3F">
            <w:pPr>
              <w:pStyle w:val="PSBody"/>
              <w:ind w:left="0"/>
              <w:rPr>
                <w:rFonts w:cs="Arial"/>
              </w:rPr>
            </w:pPr>
            <w:r>
              <w:rPr>
                <w:rFonts w:cs="Arial"/>
              </w:rPr>
              <w:t>Assessment</w:t>
            </w:r>
          </w:p>
        </w:tc>
        <w:tc>
          <w:tcPr>
            <w:tcW w:w="2800" w:type="dxa"/>
          </w:tcPr>
          <w:p w14:paraId="524340ED" w14:textId="41E987ED" w:rsidR="008A7E41" w:rsidRDefault="00101318">
            <w:pPr>
              <w:pStyle w:val="PSBody"/>
              <w:ind w:left="0"/>
              <w:cnfStyle w:val="000000100000" w:firstRow="0" w:lastRow="0" w:firstColumn="0" w:lastColumn="0" w:oddVBand="0" w:evenVBand="0" w:oddHBand="1" w:evenHBand="0" w:firstRowFirstColumn="0" w:firstRowLastColumn="0" w:lastRowFirstColumn="0" w:lastRowLastColumn="0"/>
              <w:rPr>
                <w:rFonts w:cs="Arial"/>
              </w:rPr>
            </w:pPr>
            <w:r>
              <w:t xml:space="preserve">NNAT </w:t>
            </w:r>
            <w:r w:rsidRPr="005A39A9">
              <w:t>(</w:t>
            </w:r>
            <w:proofErr w:type="spellStart"/>
            <w:r w:rsidRPr="005A39A9">
              <w:t>Naglieri</w:t>
            </w:r>
            <w:proofErr w:type="spellEnd"/>
            <w:r w:rsidRPr="005A39A9">
              <w:t>)</w:t>
            </w:r>
          </w:p>
        </w:tc>
        <w:tc>
          <w:tcPr>
            <w:tcW w:w="2097" w:type="dxa"/>
          </w:tcPr>
          <w:p w14:paraId="524340EE" w14:textId="08A572BF" w:rsidR="008A7E41" w:rsidRDefault="00651C3F">
            <w:pPr>
              <w:pStyle w:val="PSBody"/>
              <w:ind w:left="0"/>
              <w:cnfStyle w:val="000000100000" w:firstRow="0" w:lastRow="0" w:firstColumn="0" w:lastColumn="0" w:oddVBand="0" w:evenVBand="0" w:oddHBand="1" w:evenHBand="0" w:firstRowFirstColumn="0" w:firstRowLastColumn="0" w:lastRowFirstColumn="0" w:lastRowLastColumn="0"/>
              <w:rPr>
                <w:rFonts w:cs="Arial"/>
                <w:highlight w:val="yellow"/>
              </w:rPr>
            </w:pPr>
            <w:r>
              <w:rPr>
                <w:rFonts w:cs="Arial"/>
              </w:rPr>
              <w:t xml:space="preserve">Includes </w:t>
            </w:r>
            <w:r w:rsidR="00101318">
              <w:rPr>
                <w:rFonts w:cs="Arial"/>
              </w:rPr>
              <w:t>3</w:t>
            </w:r>
            <w:r>
              <w:rPr>
                <w:rFonts w:cs="Arial"/>
              </w:rPr>
              <w:t xml:space="preserve"> years of Assessment data </w:t>
            </w:r>
          </w:p>
        </w:tc>
        <w:tc>
          <w:tcPr>
            <w:tcW w:w="2481" w:type="dxa"/>
          </w:tcPr>
          <w:p w14:paraId="524340EF" w14:textId="0BD43CC4" w:rsidR="008A7E41" w:rsidRDefault="00101318">
            <w:pPr>
              <w:pStyle w:val="PSBody"/>
              <w:ind w:left="0"/>
              <w:cnfStyle w:val="000000100000" w:firstRow="0" w:lastRow="0" w:firstColumn="0" w:lastColumn="0" w:oddVBand="0" w:evenVBand="0" w:oddHBand="1" w:evenHBand="0" w:firstRowFirstColumn="0" w:firstRowLastColumn="0" w:lastRowFirstColumn="0" w:lastRowLastColumn="0"/>
              <w:rPr>
                <w:rFonts w:cs="Arial"/>
              </w:rPr>
            </w:pPr>
            <w:r>
              <w:rPr>
                <w:rFonts w:cs="Arial"/>
              </w:rPr>
              <w:t>NNAT data</w:t>
            </w:r>
            <w:r w:rsidR="00651C3F">
              <w:rPr>
                <w:rFonts w:cs="Arial"/>
              </w:rPr>
              <w:t xml:space="preserve"> must be provided in original vendor format</w:t>
            </w:r>
          </w:p>
          <w:p w14:paraId="524340F0" w14:textId="77777777" w:rsidR="008A7E41" w:rsidRDefault="008A7E41">
            <w:pPr>
              <w:pStyle w:val="PSBody"/>
              <w:ind w:left="0"/>
              <w:cnfStyle w:val="000000100000" w:firstRow="0" w:lastRow="0" w:firstColumn="0" w:lastColumn="0" w:oddVBand="0" w:evenVBand="0" w:oddHBand="1" w:evenHBand="0" w:firstRowFirstColumn="0" w:firstRowLastColumn="0" w:lastRowFirstColumn="0" w:lastRowLastColumn="0"/>
              <w:rPr>
                <w:rFonts w:cs="Arial"/>
              </w:rPr>
            </w:pPr>
          </w:p>
        </w:tc>
      </w:tr>
    </w:tbl>
    <w:p w14:paraId="536C49DF" w14:textId="77777777" w:rsidR="003446B0" w:rsidRPr="003446B0" w:rsidRDefault="003446B0" w:rsidP="00666A5E">
      <w:pPr>
        <w:pStyle w:val="PSBody"/>
        <w:ind w:left="0"/>
      </w:pPr>
      <w:bookmarkStart w:id="7" w:name="_Toc7360982"/>
      <w:bookmarkStart w:id="8" w:name="_Toc47509736"/>
    </w:p>
    <w:p w14:paraId="3B5E64DB" w14:textId="74EDA4E7" w:rsidR="00D26371" w:rsidRDefault="00D26371">
      <w:pPr>
        <w:pStyle w:val="PSH2"/>
        <w:numPr>
          <w:ilvl w:val="1"/>
          <w:numId w:val="22"/>
        </w:numPr>
        <w:ind w:left="142" w:firstLine="0"/>
      </w:pPr>
      <w:r>
        <w:t>Data Mapping</w:t>
      </w:r>
    </w:p>
    <w:p w14:paraId="5BDC25C1" w14:textId="50B6CCD7" w:rsidR="00D26371" w:rsidRDefault="008A4A5E" w:rsidP="00D26371">
      <w:pPr>
        <w:pStyle w:val="PSBody"/>
      </w:pPr>
      <w:r>
        <w:t xml:space="preserve">NNAT3 test data combine test result information with data about each student taking the assessment. </w:t>
      </w:r>
      <w:proofErr w:type="spellStart"/>
      <w:r>
        <w:t>Hoonuit</w:t>
      </w:r>
      <w:proofErr w:type="spellEnd"/>
      <w:r>
        <w:t xml:space="preserve"> will map student identifying information </w:t>
      </w:r>
      <w:r w:rsidR="000861AE">
        <w:t xml:space="preserve">to a staging database </w:t>
      </w:r>
      <w:r w:rsidR="00017B67">
        <w:t>for the purposes of matching assessment records to students in the student information system</w:t>
      </w:r>
      <w:r w:rsidR="004D4F00">
        <w:t xml:space="preserve"> (SIS)</w:t>
      </w:r>
      <w:r w:rsidR="00017B67">
        <w:t xml:space="preserve">. </w:t>
      </w:r>
      <w:r w:rsidR="004D4F00">
        <w:t>Thus, assessment records will not update or override student data in the source system of record (SIS).</w:t>
      </w:r>
    </w:p>
    <w:p w14:paraId="3E383E3A" w14:textId="30FF5173" w:rsidR="004D4F00" w:rsidRDefault="009C425D" w:rsidP="00D26371">
      <w:pPr>
        <w:pStyle w:val="PSBody"/>
      </w:pPr>
      <w:r>
        <w:t xml:space="preserve">The table below outlines how </w:t>
      </w:r>
      <w:proofErr w:type="spellStart"/>
      <w:r>
        <w:t>Hoonuit</w:t>
      </w:r>
      <w:proofErr w:type="spellEnd"/>
      <w:r>
        <w:t xml:space="preserve"> </w:t>
      </w:r>
      <w:r w:rsidR="00A82F8E">
        <w:t>will treat each field in the layout</w:t>
      </w:r>
    </w:p>
    <w:tbl>
      <w:tblPr>
        <w:tblStyle w:val="TableGrid"/>
        <w:tblW w:w="9535" w:type="dxa"/>
        <w:tblLook w:val="04A0" w:firstRow="1" w:lastRow="0" w:firstColumn="1" w:lastColumn="0" w:noHBand="0" w:noVBand="1"/>
      </w:tblPr>
      <w:tblGrid>
        <w:gridCol w:w="815"/>
        <w:gridCol w:w="2085"/>
        <w:gridCol w:w="2946"/>
        <w:gridCol w:w="3689"/>
      </w:tblGrid>
      <w:tr w:rsidR="00F4627F" w:rsidRPr="00F4627F" w14:paraId="6FF6D2EF" w14:textId="77777777" w:rsidTr="00F4627F">
        <w:trPr>
          <w:cantSplit/>
          <w:tblHeader/>
        </w:trPr>
        <w:tc>
          <w:tcPr>
            <w:tcW w:w="815" w:type="dxa"/>
            <w:shd w:val="clear" w:color="auto" w:fill="E7E6E6" w:themeFill="background2"/>
            <w:hideMark/>
          </w:tcPr>
          <w:p w14:paraId="7EDE2A5D" w14:textId="00838892"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b/>
                <w:bCs/>
                <w:sz w:val="18"/>
                <w:szCs w:val="18"/>
              </w:rPr>
              <w:t>#</w:t>
            </w:r>
          </w:p>
        </w:tc>
        <w:tc>
          <w:tcPr>
            <w:tcW w:w="2085" w:type="dxa"/>
            <w:shd w:val="clear" w:color="auto" w:fill="E7E6E6" w:themeFill="background2"/>
            <w:hideMark/>
          </w:tcPr>
          <w:p w14:paraId="2C0C362F" w14:textId="77777777" w:rsidR="00F4627F" w:rsidRPr="00F4627F" w:rsidRDefault="00F4627F" w:rsidP="00F4627F">
            <w:pPr>
              <w:pStyle w:val="PSBody"/>
              <w:spacing w:after="0"/>
              <w:rPr>
                <w:rFonts w:ascii="Courier New" w:hAnsi="Courier New" w:cs="Courier New"/>
                <w:b/>
                <w:bCs/>
                <w:sz w:val="18"/>
                <w:szCs w:val="18"/>
              </w:rPr>
            </w:pPr>
            <w:r w:rsidRPr="00F4627F">
              <w:rPr>
                <w:rFonts w:ascii="Courier New" w:hAnsi="Courier New" w:cs="Courier New"/>
                <w:b/>
                <w:bCs/>
                <w:sz w:val="18"/>
                <w:szCs w:val="18"/>
              </w:rPr>
              <w:t>Column Heading</w:t>
            </w:r>
          </w:p>
        </w:tc>
        <w:tc>
          <w:tcPr>
            <w:tcW w:w="2946" w:type="dxa"/>
            <w:shd w:val="clear" w:color="auto" w:fill="E7E6E6" w:themeFill="background2"/>
            <w:hideMark/>
          </w:tcPr>
          <w:p w14:paraId="6B87816A" w14:textId="77777777" w:rsidR="00F4627F" w:rsidRPr="00F4627F" w:rsidRDefault="00F4627F" w:rsidP="00F4627F">
            <w:pPr>
              <w:pStyle w:val="PSBody"/>
              <w:spacing w:after="0"/>
              <w:rPr>
                <w:rFonts w:ascii="Courier New" w:hAnsi="Courier New" w:cs="Courier New"/>
                <w:b/>
                <w:bCs/>
                <w:sz w:val="18"/>
                <w:szCs w:val="18"/>
              </w:rPr>
            </w:pPr>
            <w:r w:rsidRPr="00F4627F">
              <w:rPr>
                <w:rFonts w:ascii="Courier New" w:hAnsi="Courier New" w:cs="Courier New"/>
                <w:b/>
                <w:bCs/>
                <w:sz w:val="18"/>
                <w:szCs w:val="18"/>
              </w:rPr>
              <w:t>FIELD DESCRIPTION</w:t>
            </w:r>
          </w:p>
        </w:tc>
        <w:tc>
          <w:tcPr>
            <w:tcW w:w="3689" w:type="dxa"/>
            <w:shd w:val="clear" w:color="auto" w:fill="E7E6E6" w:themeFill="background2"/>
            <w:hideMark/>
          </w:tcPr>
          <w:p w14:paraId="487C9F44" w14:textId="77777777" w:rsidR="00F4627F" w:rsidRPr="00F4627F" w:rsidRDefault="00F4627F" w:rsidP="00F4627F">
            <w:pPr>
              <w:pStyle w:val="PSBody"/>
              <w:spacing w:after="0"/>
              <w:rPr>
                <w:rFonts w:ascii="Courier New" w:hAnsi="Courier New" w:cs="Courier New"/>
                <w:b/>
                <w:bCs/>
                <w:sz w:val="18"/>
                <w:szCs w:val="18"/>
              </w:rPr>
            </w:pPr>
            <w:proofErr w:type="spellStart"/>
            <w:r w:rsidRPr="00F4627F">
              <w:rPr>
                <w:rFonts w:ascii="Courier New" w:hAnsi="Courier New" w:cs="Courier New"/>
                <w:b/>
                <w:bCs/>
                <w:sz w:val="18"/>
                <w:szCs w:val="18"/>
              </w:rPr>
              <w:t>Hoonuit</w:t>
            </w:r>
            <w:proofErr w:type="spellEnd"/>
            <w:r w:rsidRPr="00F4627F">
              <w:rPr>
                <w:rFonts w:ascii="Courier New" w:hAnsi="Courier New" w:cs="Courier New"/>
                <w:b/>
                <w:bCs/>
                <w:sz w:val="18"/>
                <w:szCs w:val="18"/>
              </w:rPr>
              <w:t xml:space="preserve"> </w:t>
            </w:r>
          </w:p>
        </w:tc>
      </w:tr>
      <w:tr w:rsidR="00F4627F" w:rsidRPr="00F4627F" w14:paraId="14E62E40" w14:textId="77777777" w:rsidTr="00F4627F">
        <w:trPr>
          <w:cantSplit/>
        </w:trPr>
        <w:tc>
          <w:tcPr>
            <w:tcW w:w="815" w:type="dxa"/>
            <w:hideMark/>
          </w:tcPr>
          <w:p w14:paraId="6B0715DB"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1</w:t>
            </w:r>
          </w:p>
        </w:tc>
        <w:tc>
          <w:tcPr>
            <w:tcW w:w="2085" w:type="dxa"/>
            <w:hideMark/>
          </w:tcPr>
          <w:p w14:paraId="09DE564B" w14:textId="77777777" w:rsidR="00F4627F" w:rsidRPr="00F4627F" w:rsidRDefault="00F4627F" w:rsidP="00F4627F">
            <w:pPr>
              <w:pStyle w:val="PSBody"/>
              <w:spacing w:after="0"/>
              <w:rPr>
                <w:rFonts w:ascii="Courier New" w:hAnsi="Courier New" w:cs="Courier New"/>
                <w:sz w:val="18"/>
                <w:szCs w:val="18"/>
              </w:rPr>
            </w:pPr>
            <w:proofErr w:type="spellStart"/>
            <w:r w:rsidRPr="00F4627F">
              <w:rPr>
                <w:rFonts w:ascii="Courier New" w:hAnsi="Courier New" w:cs="Courier New"/>
                <w:sz w:val="18"/>
                <w:szCs w:val="18"/>
              </w:rPr>
              <w:t>CandidateID</w:t>
            </w:r>
            <w:proofErr w:type="spellEnd"/>
          </w:p>
        </w:tc>
        <w:tc>
          <w:tcPr>
            <w:tcW w:w="2946" w:type="dxa"/>
            <w:hideMark/>
          </w:tcPr>
          <w:p w14:paraId="31A125BB" w14:textId="77777777" w:rsidR="00F4627F" w:rsidRPr="00F4627F" w:rsidRDefault="00F4627F" w:rsidP="00F4627F">
            <w:pPr>
              <w:pStyle w:val="PSBody"/>
              <w:spacing w:after="0"/>
              <w:rPr>
                <w:rFonts w:ascii="Courier New" w:hAnsi="Courier New" w:cs="Courier New"/>
                <w:sz w:val="18"/>
                <w:szCs w:val="18"/>
              </w:rPr>
            </w:pPr>
            <w:proofErr w:type="spellStart"/>
            <w:r w:rsidRPr="00F4627F">
              <w:rPr>
                <w:rFonts w:ascii="Courier New" w:hAnsi="Courier New" w:cs="Courier New"/>
                <w:sz w:val="18"/>
                <w:szCs w:val="18"/>
              </w:rPr>
              <w:t>CandidateID</w:t>
            </w:r>
            <w:proofErr w:type="spellEnd"/>
          </w:p>
        </w:tc>
        <w:tc>
          <w:tcPr>
            <w:tcW w:w="3689" w:type="dxa"/>
            <w:hideMark/>
          </w:tcPr>
          <w:p w14:paraId="0E315067"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 xml:space="preserve">Will be mapped to staging </w:t>
            </w:r>
            <w:proofErr w:type="spellStart"/>
            <w:r w:rsidRPr="00F4627F">
              <w:rPr>
                <w:rFonts w:ascii="Courier New" w:hAnsi="Courier New" w:cs="Courier New"/>
                <w:sz w:val="18"/>
                <w:szCs w:val="18"/>
              </w:rPr>
              <w:t>db</w:t>
            </w:r>
            <w:proofErr w:type="spellEnd"/>
            <w:r w:rsidRPr="00F4627F">
              <w:rPr>
                <w:rFonts w:ascii="Courier New" w:hAnsi="Courier New" w:cs="Courier New"/>
                <w:sz w:val="18"/>
                <w:szCs w:val="18"/>
              </w:rPr>
              <w:t xml:space="preserve"> for matching purposes</w:t>
            </w:r>
          </w:p>
        </w:tc>
      </w:tr>
      <w:tr w:rsidR="00F4627F" w:rsidRPr="00F4627F" w14:paraId="77C0CA9F" w14:textId="77777777" w:rsidTr="00F4627F">
        <w:trPr>
          <w:cantSplit/>
        </w:trPr>
        <w:tc>
          <w:tcPr>
            <w:tcW w:w="815" w:type="dxa"/>
            <w:hideMark/>
          </w:tcPr>
          <w:p w14:paraId="5D8914E1"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2</w:t>
            </w:r>
          </w:p>
        </w:tc>
        <w:tc>
          <w:tcPr>
            <w:tcW w:w="2085" w:type="dxa"/>
            <w:hideMark/>
          </w:tcPr>
          <w:p w14:paraId="6EF2EE73" w14:textId="77777777" w:rsidR="00F4627F" w:rsidRPr="00F4627F" w:rsidRDefault="00F4627F" w:rsidP="00F4627F">
            <w:pPr>
              <w:pStyle w:val="PSBody"/>
              <w:spacing w:after="0"/>
              <w:rPr>
                <w:rFonts w:ascii="Courier New" w:hAnsi="Courier New" w:cs="Courier New"/>
                <w:sz w:val="18"/>
                <w:szCs w:val="18"/>
              </w:rPr>
            </w:pPr>
            <w:proofErr w:type="spellStart"/>
            <w:r w:rsidRPr="00F4627F">
              <w:rPr>
                <w:rFonts w:ascii="Courier New" w:hAnsi="Courier New" w:cs="Courier New"/>
                <w:sz w:val="18"/>
                <w:szCs w:val="18"/>
              </w:rPr>
              <w:t>LastName</w:t>
            </w:r>
            <w:proofErr w:type="spellEnd"/>
          </w:p>
        </w:tc>
        <w:tc>
          <w:tcPr>
            <w:tcW w:w="2946" w:type="dxa"/>
            <w:hideMark/>
          </w:tcPr>
          <w:p w14:paraId="78B2B580" w14:textId="77777777" w:rsidR="00F4627F" w:rsidRPr="00F4627F" w:rsidRDefault="00F4627F" w:rsidP="00F4627F">
            <w:pPr>
              <w:pStyle w:val="PSBody"/>
              <w:spacing w:after="0"/>
              <w:rPr>
                <w:rFonts w:ascii="Courier New" w:hAnsi="Courier New" w:cs="Courier New"/>
                <w:sz w:val="18"/>
                <w:szCs w:val="18"/>
              </w:rPr>
            </w:pPr>
            <w:proofErr w:type="spellStart"/>
            <w:r w:rsidRPr="00F4627F">
              <w:rPr>
                <w:rFonts w:ascii="Courier New" w:hAnsi="Courier New" w:cs="Courier New"/>
                <w:sz w:val="18"/>
                <w:szCs w:val="18"/>
              </w:rPr>
              <w:t>LastName</w:t>
            </w:r>
            <w:proofErr w:type="spellEnd"/>
          </w:p>
        </w:tc>
        <w:tc>
          <w:tcPr>
            <w:tcW w:w="3689" w:type="dxa"/>
            <w:hideMark/>
          </w:tcPr>
          <w:p w14:paraId="7AE9D5EC"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 xml:space="preserve">Will be mapped to staging </w:t>
            </w:r>
            <w:proofErr w:type="spellStart"/>
            <w:r w:rsidRPr="00F4627F">
              <w:rPr>
                <w:rFonts w:ascii="Courier New" w:hAnsi="Courier New" w:cs="Courier New"/>
                <w:sz w:val="18"/>
                <w:szCs w:val="18"/>
              </w:rPr>
              <w:t>db</w:t>
            </w:r>
            <w:proofErr w:type="spellEnd"/>
            <w:r w:rsidRPr="00F4627F">
              <w:rPr>
                <w:rFonts w:ascii="Courier New" w:hAnsi="Courier New" w:cs="Courier New"/>
                <w:sz w:val="18"/>
                <w:szCs w:val="18"/>
              </w:rPr>
              <w:t xml:space="preserve"> for matching purposes</w:t>
            </w:r>
          </w:p>
        </w:tc>
      </w:tr>
      <w:tr w:rsidR="00F4627F" w:rsidRPr="00F4627F" w14:paraId="2662F1A2" w14:textId="77777777" w:rsidTr="00F4627F">
        <w:trPr>
          <w:cantSplit/>
        </w:trPr>
        <w:tc>
          <w:tcPr>
            <w:tcW w:w="815" w:type="dxa"/>
            <w:hideMark/>
          </w:tcPr>
          <w:p w14:paraId="3A2A3AC3"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lastRenderedPageBreak/>
              <w:t>3</w:t>
            </w:r>
          </w:p>
        </w:tc>
        <w:tc>
          <w:tcPr>
            <w:tcW w:w="2085" w:type="dxa"/>
            <w:hideMark/>
          </w:tcPr>
          <w:p w14:paraId="011D0E34"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FirstName</w:t>
            </w:r>
          </w:p>
        </w:tc>
        <w:tc>
          <w:tcPr>
            <w:tcW w:w="2946" w:type="dxa"/>
            <w:hideMark/>
          </w:tcPr>
          <w:p w14:paraId="52B69FAE"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FirstName</w:t>
            </w:r>
          </w:p>
        </w:tc>
        <w:tc>
          <w:tcPr>
            <w:tcW w:w="3689" w:type="dxa"/>
            <w:hideMark/>
          </w:tcPr>
          <w:p w14:paraId="4318B84B"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 xml:space="preserve">Will be mapped to staging </w:t>
            </w:r>
            <w:proofErr w:type="spellStart"/>
            <w:r w:rsidRPr="00F4627F">
              <w:rPr>
                <w:rFonts w:ascii="Courier New" w:hAnsi="Courier New" w:cs="Courier New"/>
                <w:sz w:val="18"/>
                <w:szCs w:val="18"/>
              </w:rPr>
              <w:t>db</w:t>
            </w:r>
            <w:proofErr w:type="spellEnd"/>
            <w:r w:rsidRPr="00F4627F">
              <w:rPr>
                <w:rFonts w:ascii="Courier New" w:hAnsi="Courier New" w:cs="Courier New"/>
                <w:sz w:val="18"/>
                <w:szCs w:val="18"/>
              </w:rPr>
              <w:t xml:space="preserve"> for matching purposes</w:t>
            </w:r>
          </w:p>
        </w:tc>
      </w:tr>
      <w:tr w:rsidR="00F4627F" w:rsidRPr="00F4627F" w14:paraId="431616EF" w14:textId="77777777" w:rsidTr="00F4627F">
        <w:trPr>
          <w:cantSplit/>
        </w:trPr>
        <w:tc>
          <w:tcPr>
            <w:tcW w:w="815" w:type="dxa"/>
            <w:hideMark/>
          </w:tcPr>
          <w:p w14:paraId="3CDCAC44"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4</w:t>
            </w:r>
          </w:p>
        </w:tc>
        <w:tc>
          <w:tcPr>
            <w:tcW w:w="2085" w:type="dxa"/>
            <w:hideMark/>
          </w:tcPr>
          <w:p w14:paraId="78C9936D" w14:textId="77777777" w:rsidR="00F4627F" w:rsidRPr="00F4627F" w:rsidRDefault="00F4627F" w:rsidP="00F4627F">
            <w:pPr>
              <w:pStyle w:val="PSBody"/>
              <w:spacing w:after="0"/>
              <w:rPr>
                <w:rFonts w:ascii="Courier New" w:hAnsi="Courier New" w:cs="Courier New"/>
                <w:sz w:val="18"/>
                <w:szCs w:val="18"/>
              </w:rPr>
            </w:pPr>
            <w:proofErr w:type="spellStart"/>
            <w:r w:rsidRPr="00F4627F">
              <w:rPr>
                <w:rFonts w:ascii="Courier New" w:hAnsi="Courier New" w:cs="Courier New"/>
                <w:sz w:val="18"/>
                <w:szCs w:val="18"/>
              </w:rPr>
              <w:t>MidInit</w:t>
            </w:r>
            <w:proofErr w:type="spellEnd"/>
          </w:p>
        </w:tc>
        <w:tc>
          <w:tcPr>
            <w:tcW w:w="2946" w:type="dxa"/>
            <w:hideMark/>
          </w:tcPr>
          <w:p w14:paraId="6829BDEC"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Mid Init</w:t>
            </w:r>
          </w:p>
        </w:tc>
        <w:tc>
          <w:tcPr>
            <w:tcW w:w="3689" w:type="dxa"/>
            <w:hideMark/>
          </w:tcPr>
          <w:p w14:paraId="2467F45B"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 xml:space="preserve">Will be mapped to staging </w:t>
            </w:r>
            <w:proofErr w:type="spellStart"/>
            <w:r w:rsidRPr="00F4627F">
              <w:rPr>
                <w:rFonts w:ascii="Courier New" w:hAnsi="Courier New" w:cs="Courier New"/>
                <w:sz w:val="18"/>
                <w:szCs w:val="18"/>
              </w:rPr>
              <w:t>db</w:t>
            </w:r>
            <w:proofErr w:type="spellEnd"/>
            <w:r w:rsidRPr="00F4627F">
              <w:rPr>
                <w:rFonts w:ascii="Courier New" w:hAnsi="Courier New" w:cs="Courier New"/>
                <w:sz w:val="18"/>
                <w:szCs w:val="18"/>
              </w:rPr>
              <w:t xml:space="preserve"> for matching purposes</w:t>
            </w:r>
          </w:p>
        </w:tc>
      </w:tr>
      <w:tr w:rsidR="00F4627F" w:rsidRPr="00F4627F" w14:paraId="5E348F60" w14:textId="77777777" w:rsidTr="00F4627F">
        <w:trPr>
          <w:cantSplit/>
        </w:trPr>
        <w:tc>
          <w:tcPr>
            <w:tcW w:w="815" w:type="dxa"/>
            <w:hideMark/>
          </w:tcPr>
          <w:p w14:paraId="417A9A6D"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5</w:t>
            </w:r>
          </w:p>
        </w:tc>
        <w:tc>
          <w:tcPr>
            <w:tcW w:w="2085" w:type="dxa"/>
            <w:hideMark/>
          </w:tcPr>
          <w:p w14:paraId="17832C01" w14:textId="77777777" w:rsidR="00F4627F" w:rsidRPr="00F4627F" w:rsidRDefault="00F4627F" w:rsidP="00F4627F">
            <w:pPr>
              <w:pStyle w:val="PSBody"/>
              <w:spacing w:after="0"/>
              <w:rPr>
                <w:rFonts w:ascii="Courier New" w:hAnsi="Courier New" w:cs="Courier New"/>
                <w:sz w:val="18"/>
                <w:szCs w:val="18"/>
              </w:rPr>
            </w:pPr>
            <w:proofErr w:type="spellStart"/>
            <w:r w:rsidRPr="00F4627F">
              <w:rPr>
                <w:rFonts w:ascii="Courier New" w:hAnsi="Courier New" w:cs="Courier New"/>
                <w:sz w:val="18"/>
                <w:szCs w:val="18"/>
              </w:rPr>
              <w:t>StudentID</w:t>
            </w:r>
            <w:proofErr w:type="spellEnd"/>
          </w:p>
        </w:tc>
        <w:tc>
          <w:tcPr>
            <w:tcW w:w="2946" w:type="dxa"/>
            <w:hideMark/>
          </w:tcPr>
          <w:p w14:paraId="1E3BE520"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Student ID</w:t>
            </w:r>
          </w:p>
        </w:tc>
        <w:tc>
          <w:tcPr>
            <w:tcW w:w="3689" w:type="dxa"/>
            <w:hideMark/>
          </w:tcPr>
          <w:p w14:paraId="7AD1D064"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 xml:space="preserve">Will be mapped to staging </w:t>
            </w:r>
            <w:proofErr w:type="spellStart"/>
            <w:r w:rsidRPr="00F4627F">
              <w:rPr>
                <w:rFonts w:ascii="Courier New" w:hAnsi="Courier New" w:cs="Courier New"/>
                <w:sz w:val="18"/>
                <w:szCs w:val="18"/>
              </w:rPr>
              <w:t>db</w:t>
            </w:r>
            <w:proofErr w:type="spellEnd"/>
            <w:r w:rsidRPr="00F4627F">
              <w:rPr>
                <w:rFonts w:ascii="Courier New" w:hAnsi="Courier New" w:cs="Courier New"/>
                <w:sz w:val="18"/>
                <w:szCs w:val="18"/>
              </w:rPr>
              <w:t xml:space="preserve"> for matching purposes</w:t>
            </w:r>
          </w:p>
        </w:tc>
      </w:tr>
      <w:tr w:rsidR="00F4627F" w:rsidRPr="00F4627F" w14:paraId="7D779498" w14:textId="77777777" w:rsidTr="00F4627F">
        <w:trPr>
          <w:cantSplit/>
        </w:trPr>
        <w:tc>
          <w:tcPr>
            <w:tcW w:w="815" w:type="dxa"/>
            <w:hideMark/>
          </w:tcPr>
          <w:p w14:paraId="216D4A3E"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6</w:t>
            </w:r>
          </w:p>
        </w:tc>
        <w:tc>
          <w:tcPr>
            <w:tcW w:w="2085" w:type="dxa"/>
            <w:hideMark/>
          </w:tcPr>
          <w:p w14:paraId="78C5E35E"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DOB</w:t>
            </w:r>
          </w:p>
        </w:tc>
        <w:tc>
          <w:tcPr>
            <w:tcW w:w="2946" w:type="dxa"/>
            <w:hideMark/>
          </w:tcPr>
          <w:p w14:paraId="5AB08BDA"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Date of Birth</w:t>
            </w:r>
          </w:p>
        </w:tc>
        <w:tc>
          <w:tcPr>
            <w:tcW w:w="3689" w:type="dxa"/>
            <w:hideMark/>
          </w:tcPr>
          <w:p w14:paraId="41F20A07"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 xml:space="preserve">Will be mapped to staging </w:t>
            </w:r>
            <w:proofErr w:type="spellStart"/>
            <w:r w:rsidRPr="00F4627F">
              <w:rPr>
                <w:rFonts w:ascii="Courier New" w:hAnsi="Courier New" w:cs="Courier New"/>
                <w:sz w:val="18"/>
                <w:szCs w:val="18"/>
              </w:rPr>
              <w:t>db</w:t>
            </w:r>
            <w:proofErr w:type="spellEnd"/>
            <w:r w:rsidRPr="00F4627F">
              <w:rPr>
                <w:rFonts w:ascii="Courier New" w:hAnsi="Courier New" w:cs="Courier New"/>
                <w:sz w:val="18"/>
                <w:szCs w:val="18"/>
              </w:rPr>
              <w:t xml:space="preserve"> for matching purposes</w:t>
            </w:r>
          </w:p>
        </w:tc>
      </w:tr>
      <w:tr w:rsidR="00F4627F" w:rsidRPr="00F4627F" w14:paraId="6C7B6371" w14:textId="77777777" w:rsidTr="00F4627F">
        <w:trPr>
          <w:cantSplit/>
        </w:trPr>
        <w:tc>
          <w:tcPr>
            <w:tcW w:w="815" w:type="dxa"/>
            <w:hideMark/>
          </w:tcPr>
          <w:p w14:paraId="6F8C7431"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7</w:t>
            </w:r>
          </w:p>
        </w:tc>
        <w:tc>
          <w:tcPr>
            <w:tcW w:w="2085" w:type="dxa"/>
            <w:hideMark/>
          </w:tcPr>
          <w:p w14:paraId="7A526812" w14:textId="77777777" w:rsidR="00F4627F" w:rsidRPr="00F4627F" w:rsidRDefault="00F4627F" w:rsidP="00F4627F">
            <w:pPr>
              <w:pStyle w:val="PSBody"/>
              <w:spacing w:after="0"/>
              <w:rPr>
                <w:rFonts w:ascii="Courier New" w:hAnsi="Courier New" w:cs="Courier New"/>
                <w:sz w:val="18"/>
                <w:szCs w:val="18"/>
              </w:rPr>
            </w:pPr>
            <w:proofErr w:type="spellStart"/>
            <w:r w:rsidRPr="00F4627F">
              <w:rPr>
                <w:rFonts w:ascii="Courier New" w:hAnsi="Courier New" w:cs="Courier New"/>
                <w:sz w:val="18"/>
                <w:szCs w:val="18"/>
              </w:rPr>
              <w:t>Age_YYMM</w:t>
            </w:r>
            <w:proofErr w:type="spellEnd"/>
          </w:p>
        </w:tc>
        <w:tc>
          <w:tcPr>
            <w:tcW w:w="2946" w:type="dxa"/>
            <w:hideMark/>
          </w:tcPr>
          <w:p w14:paraId="466F6683"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Age in Years and Months</w:t>
            </w:r>
          </w:p>
        </w:tc>
        <w:tc>
          <w:tcPr>
            <w:tcW w:w="3689" w:type="dxa"/>
            <w:hideMark/>
          </w:tcPr>
          <w:p w14:paraId="3ABC7FB0"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Will not be mapped</w:t>
            </w:r>
          </w:p>
        </w:tc>
      </w:tr>
      <w:tr w:rsidR="00F4627F" w:rsidRPr="00F4627F" w14:paraId="28CE901D" w14:textId="77777777" w:rsidTr="00F4627F">
        <w:trPr>
          <w:cantSplit/>
        </w:trPr>
        <w:tc>
          <w:tcPr>
            <w:tcW w:w="815" w:type="dxa"/>
            <w:hideMark/>
          </w:tcPr>
          <w:p w14:paraId="54A2E474"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8</w:t>
            </w:r>
          </w:p>
        </w:tc>
        <w:tc>
          <w:tcPr>
            <w:tcW w:w="2085" w:type="dxa"/>
            <w:hideMark/>
          </w:tcPr>
          <w:p w14:paraId="08232078"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Gender</w:t>
            </w:r>
          </w:p>
        </w:tc>
        <w:tc>
          <w:tcPr>
            <w:tcW w:w="2946" w:type="dxa"/>
            <w:hideMark/>
          </w:tcPr>
          <w:p w14:paraId="46A14567"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Gender</w:t>
            </w:r>
          </w:p>
        </w:tc>
        <w:tc>
          <w:tcPr>
            <w:tcW w:w="3689" w:type="dxa"/>
            <w:hideMark/>
          </w:tcPr>
          <w:p w14:paraId="33F067E5"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 xml:space="preserve">Will be mapped to staging </w:t>
            </w:r>
            <w:proofErr w:type="spellStart"/>
            <w:r w:rsidRPr="00F4627F">
              <w:rPr>
                <w:rFonts w:ascii="Courier New" w:hAnsi="Courier New" w:cs="Courier New"/>
                <w:sz w:val="18"/>
                <w:szCs w:val="18"/>
              </w:rPr>
              <w:t>db</w:t>
            </w:r>
            <w:proofErr w:type="spellEnd"/>
            <w:r w:rsidRPr="00F4627F">
              <w:rPr>
                <w:rFonts w:ascii="Courier New" w:hAnsi="Courier New" w:cs="Courier New"/>
                <w:sz w:val="18"/>
                <w:szCs w:val="18"/>
              </w:rPr>
              <w:t xml:space="preserve"> for matching purposes</w:t>
            </w:r>
          </w:p>
        </w:tc>
      </w:tr>
      <w:tr w:rsidR="00F4627F" w:rsidRPr="00F4627F" w14:paraId="04AEF4AD" w14:textId="77777777" w:rsidTr="00F4627F">
        <w:trPr>
          <w:cantSplit/>
        </w:trPr>
        <w:tc>
          <w:tcPr>
            <w:tcW w:w="815" w:type="dxa"/>
            <w:hideMark/>
          </w:tcPr>
          <w:p w14:paraId="177B6CCC"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9</w:t>
            </w:r>
          </w:p>
        </w:tc>
        <w:tc>
          <w:tcPr>
            <w:tcW w:w="2085" w:type="dxa"/>
            <w:hideMark/>
          </w:tcPr>
          <w:p w14:paraId="750993CA" w14:textId="77777777" w:rsidR="00F4627F" w:rsidRPr="00F4627F" w:rsidRDefault="00F4627F" w:rsidP="00F4627F">
            <w:pPr>
              <w:pStyle w:val="PSBody"/>
              <w:spacing w:after="0"/>
              <w:rPr>
                <w:rFonts w:ascii="Courier New" w:hAnsi="Courier New" w:cs="Courier New"/>
                <w:sz w:val="18"/>
                <w:szCs w:val="18"/>
              </w:rPr>
            </w:pPr>
            <w:proofErr w:type="spellStart"/>
            <w:r w:rsidRPr="00F4627F">
              <w:rPr>
                <w:rFonts w:ascii="Courier New" w:hAnsi="Courier New" w:cs="Courier New"/>
                <w:sz w:val="18"/>
                <w:szCs w:val="18"/>
              </w:rPr>
              <w:t>DistrictName</w:t>
            </w:r>
            <w:proofErr w:type="spellEnd"/>
          </w:p>
        </w:tc>
        <w:tc>
          <w:tcPr>
            <w:tcW w:w="2946" w:type="dxa"/>
            <w:hideMark/>
          </w:tcPr>
          <w:p w14:paraId="0B77A9BE"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District Name</w:t>
            </w:r>
          </w:p>
        </w:tc>
        <w:tc>
          <w:tcPr>
            <w:tcW w:w="3689" w:type="dxa"/>
            <w:hideMark/>
          </w:tcPr>
          <w:p w14:paraId="08B78D28"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 xml:space="preserve">Will be mapped to staging </w:t>
            </w:r>
            <w:proofErr w:type="spellStart"/>
            <w:r w:rsidRPr="00F4627F">
              <w:rPr>
                <w:rFonts w:ascii="Courier New" w:hAnsi="Courier New" w:cs="Courier New"/>
                <w:sz w:val="18"/>
                <w:szCs w:val="18"/>
              </w:rPr>
              <w:t>db</w:t>
            </w:r>
            <w:proofErr w:type="spellEnd"/>
            <w:r w:rsidRPr="00F4627F">
              <w:rPr>
                <w:rFonts w:ascii="Courier New" w:hAnsi="Courier New" w:cs="Courier New"/>
                <w:sz w:val="18"/>
                <w:szCs w:val="18"/>
              </w:rPr>
              <w:t xml:space="preserve"> for matching purposes</w:t>
            </w:r>
          </w:p>
        </w:tc>
      </w:tr>
      <w:tr w:rsidR="00F4627F" w:rsidRPr="00F4627F" w14:paraId="60C4B4C9" w14:textId="77777777" w:rsidTr="00F4627F">
        <w:trPr>
          <w:cantSplit/>
        </w:trPr>
        <w:tc>
          <w:tcPr>
            <w:tcW w:w="815" w:type="dxa"/>
            <w:hideMark/>
          </w:tcPr>
          <w:p w14:paraId="46ED4CB7"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10</w:t>
            </w:r>
          </w:p>
        </w:tc>
        <w:tc>
          <w:tcPr>
            <w:tcW w:w="2085" w:type="dxa"/>
            <w:hideMark/>
          </w:tcPr>
          <w:p w14:paraId="18A4E758" w14:textId="77777777" w:rsidR="00F4627F" w:rsidRPr="00F4627F" w:rsidRDefault="00F4627F" w:rsidP="00F4627F">
            <w:pPr>
              <w:pStyle w:val="PSBody"/>
              <w:spacing w:after="0"/>
              <w:rPr>
                <w:rFonts w:ascii="Courier New" w:hAnsi="Courier New" w:cs="Courier New"/>
                <w:sz w:val="18"/>
                <w:szCs w:val="18"/>
              </w:rPr>
            </w:pPr>
            <w:proofErr w:type="spellStart"/>
            <w:r w:rsidRPr="00F4627F">
              <w:rPr>
                <w:rFonts w:ascii="Courier New" w:hAnsi="Courier New" w:cs="Courier New"/>
                <w:sz w:val="18"/>
                <w:szCs w:val="18"/>
              </w:rPr>
              <w:t>DistrictCode</w:t>
            </w:r>
            <w:proofErr w:type="spellEnd"/>
          </w:p>
        </w:tc>
        <w:tc>
          <w:tcPr>
            <w:tcW w:w="2946" w:type="dxa"/>
            <w:hideMark/>
          </w:tcPr>
          <w:p w14:paraId="094BCCCD"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District Code</w:t>
            </w:r>
          </w:p>
        </w:tc>
        <w:tc>
          <w:tcPr>
            <w:tcW w:w="3689" w:type="dxa"/>
            <w:hideMark/>
          </w:tcPr>
          <w:p w14:paraId="3BFC7FEF"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 xml:space="preserve">Will be mapped to staging </w:t>
            </w:r>
            <w:proofErr w:type="spellStart"/>
            <w:r w:rsidRPr="00F4627F">
              <w:rPr>
                <w:rFonts w:ascii="Courier New" w:hAnsi="Courier New" w:cs="Courier New"/>
                <w:sz w:val="18"/>
                <w:szCs w:val="18"/>
              </w:rPr>
              <w:t>db</w:t>
            </w:r>
            <w:proofErr w:type="spellEnd"/>
            <w:r w:rsidRPr="00F4627F">
              <w:rPr>
                <w:rFonts w:ascii="Courier New" w:hAnsi="Courier New" w:cs="Courier New"/>
                <w:sz w:val="18"/>
                <w:szCs w:val="18"/>
              </w:rPr>
              <w:t xml:space="preserve"> for matching purposes</w:t>
            </w:r>
          </w:p>
        </w:tc>
      </w:tr>
      <w:tr w:rsidR="00F4627F" w:rsidRPr="00F4627F" w14:paraId="77CAD856" w14:textId="77777777" w:rsidTr="00F4627F">
        <w:trPr>
          <w:cantSplit/>
        </w:trPr>
        <w:tc>
          <w:tcPr>
            <w:tcW w:w="815" w:type="dxa"/>
            <w:hideMark/>
          </w:tcPr>
          <w:p w14:paraId="75586F5D"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11</w:t>
            </w:r>
          </w:p>
        </w:tc>
        <w:tc>
          <w:tcPr>
            <w:tcW w:w="2085" w:type="dxa"/>
            <w:hideMark/>
          </w:tcPr>
          <w:p w14:paraId="5CB535A6" w14:textId="77777777" w:rsidR="00F4627F" w:rsidRPr="00F4627F" w:rsidRDefault="00F4627F" w:rsidP="00F4627F">
            <w:pPr>
              <w:pStyle w:val="PSBody"/>
              <w:spacing w:after="0"/>
              <w:rPr>
                <w:rFonts w:ascii="Courier New" w:hAnsi="Courier New" w:cs="Courier New"/>
                <w:sz w:val="18"/>
                <w:szCs w:val="18"/>
              </w:rPr>
            </w:pPr>
            <w:proofErr w:type="spellStart"/>
            <w:r w:rsidRPr="00F4627F">
              <w:rPr>
                <w:rFonts w:ascii="Courier New" w:hAnsi="Courier New" w:cs="Courier New"/>
                <w:sz w:val="18"/>
                <w:szCs w:val="18"/>
              </w:rPr>
              <w:t>SchoolName</w:t>
            </w:r>
            <w:proofErr w:type="spellEnd"/>
          </w:p>
        </w:tc>
        <w:tc>
          <w:tcPr>
            <w:tcW w:w="2946" w:type="dxa"/>
            <w:hideMark/>
          </w:tcPr>
          <w:p w14:paraId="2ED80CAE"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School Name</w:t>
            </w:r>
          </w:p>
        </w:tc>
        <w:tc>
          <w:tcPr>
            <w:tcW w:w="3689" w:type="dxa"/>
            <w:hideMark/>
          </w:tcPr>
          <w:p w14:paraId="316B2DDA"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 xml:space="preserve">Will be mapped to staging </w:t>
            </w:r>
            <w:proofErr w:type="spellStart"/>
            <w:r w:rsidRPr="00F4627F">
              <w:rPr>
                <w:rFonts w:ascii="Courier New" w:hAnsi="Courier New" w:cs="Courier New"/>
                <w:sz w:val="18"/>
                <w:szCs w:val="18"/>
              </w:rPr>
              <w:t>db</w:t>
            </w:r>
            <w:proofErr w:type="spellEnd"/>
            <w:r w:rsidRPr="00F4627F">
              <w:rPr>
                <w:rFonts w:ascii="Courier New" w:hAnsi="Courier New" w:cs="Courier New"/>
                <w:sz w:val="18"/>
                <w:szCs w:val="18"/>
              </w:rPr>
              <w:t xml:space="preserve"> for matching purposes. School associated will be based on dashboard filters interacting with TEST_ADMIN table.</w:t>
            </w:r>
          </w:p>
        </w:tc>
      </w:tr>
      <w:tr w:rsidR="00F4627F" w:rsidRPr="00F4627F" w14:paraId="7A94E2D9" w14:textId="77777777" w:rsidTr="00F4627F">
        <w:trPr>
          <w:cantSplit/>
        </w:trPr>
        <w:tc>
          <w:tcPr>
            <w:tcW w:w="815" w:type="dxa"/>
            <w:hideMark/>
          </w:tcPr>
          <w:p w14:paraId="3BDA5AC5"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12</w:t>
            </w:r>
          </w:p>
        </w:tc>
        <w:tc>
          <w:tcPr>
            <w:tcW w:w="2085" w:type="dxa"/>
            <w:hideMark/>
          </w:tcPr>
          <w:p w14:paraId="42D91766" w14:textId="77777777" w:rsidR="00F4627F" w:rsidRPr="00F4627F" w:rsidRDefault="00F4627F" w:rsidP="00F4627F">
            <w:pPr>
              <w:pStyle w:val="PSBody"/>
              <w:spacing w:after="0"/>
              <w:rPr>
                <w:rFonts w:ascii="Courier New" w:hAnsi="Courier New" w:cs="Courier New"/>
                <w:sz w:val="18"/>
                <w:szCs w:val="18"/>
              </w:rPr>
            </w:pPr>
            <w:proofErr w:type="spellStart"/>
            <w:r w:rsidRPr="00F4627F">
              <w:rPr>
                <w:rFonts w:ascii="Courier New" w:hAnsi="Courier New" w:cs="Courier New"/>
                <w:sz w:val="18"/>
                <w:szCs w:val="18"/>
              </w:rPr>
              <w:t>SchoolNum</w:t>
            </w:r>
            <w:proofErr w:type="spellEnd"/>
          </w:p>
        </w:tc>
        <w:tc>
          <w:tcPr>
            <w:tcW w:w="2946" w:type="dxa"/>
            <w:hideMark/>
          </w:tcPr>
          <w:p w14:paraId="1D638A1C"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School Number</w:t>
            </w:r>
          </w:p>
        </w:tc>
        <w:tc>
          <w:tcPr>
            <w:tcW w:w="3689" w:type="dxa"/>
            <w:hideMark/>
          </w:tcPr>
          <w:p w14:paraId="0EB616C9"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 xml:space="preserve">Will be mapped to staging </w:t>
            </w:r>
            <w:proofErr w:type="spellStart"/>
            <w:r w:rsidRPr="00F4627F">
              <w:rPr>
                <w:rFonts w:ascii="Courier New" w:hAnsi="Courier New" w:cs="Courier New"/>
                <w:sz w:val="18"/>
                <w:szCs w:val="18"/>
              </w:rPr>
              <w:t>db</w:t>
            </w:r>
            <w:proofErr w:type="spellEnd"/>
            <w:r w:rsidRPr="00F4627F">
              <w:rPr>
                <w:rFonts w:ascii="Courier New" w:hAnsi="Courier New" w:cs="Courier New"/>
                <w:sz w:val="18"/>
                <w:szCs w:val="18"/>
              </w:rPr>
              <w:t xml:space="preserve"> for matching purposes. School associated will be based on dashboard filters interacting with TEST_ADMIN table.</w:t>
            </w:r>
          </w:p>
        </w:tc>
      </w:tr>
      <w:tr w:rsidR="00F4627F" w:rsidRPr="00F4627F" w14:paraId="64BA96EF" w14:textId="77777777" w:rsidTr="00F4627F">
        <w:trPr>
          <w:cantSplit/>
        </w:trPr>
        <w:tc>
          <w:tcPr>
            <w:tcW w:w="815" w:type="dxa"/>
            <w:hideMark/>
          </w:tcPr>
          <w:p w14:paraId="3CCFAA20"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13</w:t>
            </w:r>
          </w:p>
        </w:tc>
        <w:tc>
          <w:tcPr>
            <w:tcW w:w="2085" w:type="dxa"/>
            <w:hideMark/>
          </w:tcPr>
          <w:p w14:paraId="05BE5AE1"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Grade</w:t>
            </w:r>
          </w:p>
        </w:tc>
        <w:tc>
          <w:tcPr>
            <w:tcW w:w="2946" w:type="dxa"/>
            <w:hideMark/>
          </w:tcPr>
          <w:p w14:paraId="72B127A0"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Grade</w:t>
            </w:r>
          </w:p>
        </w:tc>
        <w:tc>
          <w:tcPr>
            <w:tcW w:w="3689" w:type="dxa"/>
            <w:hideMark/>
          </w:tcPr>
          <w:p w14:paraId="114A26AE"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 xml:space="preserve">Will be mapped to staging </w:t>
            </w:r>
            <w:proofErr w:type="spellStart"/>
            <w:r w:rsidRPr="00F4627F">
              <w:rPr>
                <w:rFonts w:ascii="Courier New" w:hAnsi="Courier New" w:cs="Courier New"/>
                <w:sz w:val="18"/>
                <w:szCs w:val="18"/>
              </w:rPr>
              <w:t>db</w:t>
            </w:r>
            <w:proofErr w:type="spellEnd"/>
            <w:r w:rsidRPr="00F4627F">
              <w:rPr>
                <w:rFonts w:ascii="Courier New" w:hAnsi="Courier New" w:cs="Courier New"/>
                <w:sz w:val="18"/>
                <w:szCs w:val="18"/>
              </w:rPr>
              <w:t xml:space="preserve"> for matching purposes</w:t>
            </w:r>
          </w:p>
        </w:tc>
      </w:tr>
      <w:tr w:rsidR="00F4627F" w:rsidRPr="00F4627F" w14:paraId="6EFB4584" w14:textId="77777777" w:rsidTr="00F4627F">
        <w:trPr>
          <w:cantSplit/>
        </w:trPr>
        <w:tc>
          <w:tcPr>
            <w:tcW w:w="815" w:type="dxa"/>
            <w:hideMark/>
          </w:tcPr>
          <w:p w14:paraId="6345E5D9"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14</w:t>
            </w:r>
          </w:p>
        </w:tc>
        <w:tc>
          <w:tcPr>
            <w:tcW w:w="2085" w:type="dxa"/>
            <w:hideMark/>
          </w:tcPr>
          <w:p w14:paraId="0B8F93F2"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 xml:space="preserve">American Indian or Alaskan Native </w:t>
            </w:r>
          </w:p>
        </w:tc>
        <w:tc>
          <w:tcPr>
            <w:tcW w:w="2946" w:type="dxa"/>
            <w:hideMark/>
          </w:tcPr>
          <w:p w14:paraId="1E2B63C9"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 xml:space="preserve">American Indian or Alaskan Native </w:t>
            </w:r>
          </w:p>
        </w:tc>
        <w:tc>
          <w:tcPr>
            <w:tcW w:w="3689" w:type="dxa"/>
            <w:hideMark/>
          </w:tcPr>
          <w:p w14:paraId="019FEAB1"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Will not be mapped - using source of record</w:t>
            </w:r>
          </w:p>
        </w:tc>
      </w:tr>
      <w:tr w:rsidR="00F4627F" w:rsidRPr="00F4627F" w14:paraId="03F0A94D" w14:textId="77777777" w:rsidTr="00F4627F">
        <w:trPr>
          <w:cantSplit/>
        </w:trPr>
        <w:tc>
          <w:tcPr>
            <w:tcW w:w="815" w:type="dxa"/>
            <w:hideMark/>
          </w:tcPr>
          <w:p w14:paraId="38A6C228"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15</w:t>
            </w:r>
          </w:p>
        </w:tc>
        <w:tc>
          <w:tcPr>
            <w:tcW w:w="2085" w:type="dxa"/>
            <w:hideMark/>
          </w:tcPr>
          <w:p w14:paraId="70733871"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Asian</w:t>
            </w:r>
          </w:p>
        </w:tc>
        <w:tc>
          <w:tcPr>
            <w:tcW w:w="2946" w:type="dxa"/>
            <w:hideMark/>
          </w:tcPr>
          <w:p w14:paraId="0F4944EF"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Asian</w:t>
            </w:r>
          </w:p>
        </w:tc>
        <w:tc>
          <w:tcPr>
            <w:tcW w:w="3689" w:type="dxa"/>
            <w:hideMark/>
          </w:tcPr>
          <w:p w14:paraId="08E63E4C"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Will not be mapped - using source of record</w:t>
            </w:r>
          </w:p>
        </w:tc>
      </w:tr>
      <w:tr w:rsidR="00F4627F" w:rsidRPr="00F4627F" w14:paraId="2A8A2446" w14:textId="77777777" w:rsidTr="00F4627F">
        <w:trPr>
          <w:cantSplit/>
        </w:trPr>
        <w:tc>
          <w:tcPr>
            <w:tcW w:w="815" w:type="dxa"/>
            <w:hideMark/>
          </w:tcPr>
          <w:p w14:paraId="429BB196"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16</w:t>
            </w:r>
          </w:p>
        </w:tc>
        <w:tc>
          <w:tcPr>
            <w:tcW w:w="2085" w:type="dxa"/>
            <w:hideMark/>
          </w:tcPr>
          <w:p w14:paraId="69F88D53"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 xml:space="preserve">Black or African American </w:t>
            </w:r>
          </w:p>
        </w:tc>
        <w:tc>
          <w:tcPr>
            <w:tcW w:w="2946" w:type="dxa"/>
            <w:hideMark/>
          </w:tcPr>
          <w:p w14:paraId="7F528E14"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 xml:space="preserve">Black or African American </w:t>
            </w:r>
          </w:p>
        </w:tc>
        <w:tc>
          <w:tcPr>
            <w:tcW w:w="3689" w:type="dxa"/>
            <w:hideMark/>
          </w:tcPr>
          <w:p w14:paraId="1D2188CF"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Will not be mapped - using source of record</w:t>
            </w:r>
          </w:p>
        </w:tc>
      </w:tr>
      <w:tr w:rsidR="00F4627F" w:rsidRPr="00F4627F" w14:paraId="64FDCCAC" w14:textId="77777777" w:rsidTr="00F4627F">
        <w:trPr>
          <w:cantSplit/>
        </w:trPr>
        <w:tc>
          <w:tcPr>
            <w:tcW w:w="815" w:type="dxa"/>
            <w:hideMark/>
          </w:tcPr>
          <w:p w14:paraId="109E5851"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17</w:t>
            </w:r>
          </w:p>
        </w:tc>
        <w:tc>
          <w:tcPr>
            <w:tcW w:w="2085" w:type="dxa"/>
            <w:hideMark/>
          </w:tcPr>
          <w:p w14:paraId="25AEC876"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 xml:space="preserve">Hispanic or Latino </w:t>
            </w:r>
          </w:p>
        </w:tc>
        <w:tc>
          <w:tcPr>
            <w:tcW w:w="2946" w:type="dxa"/>
            <w:hideMark/>
          </w:tcPr>
          <w:p w14:paraId="3D4D10B6"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 xml:space="preserve">Hispanic or Latino </w:t>
            </w:r>
          </w:p>
        </w:tc>
        <w:tc>
          <w:tcPr>
            <w:tcW w:w="3689" w:type="dxa"/>
            <w:hideMark/>
          </w:tcPr>
          <w:p w14:paraId="5086F8A6"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Will not be mapped - using source of record</w:t>
            </w:r>
          </w:p>
        </w:tc>
      </w:tr>
      <w:tr w:rsidR="00F4627F" w:rsidRPr="00F4627F" w14:paraId="57A79916" w14:textId="77777777" w:rsidTr="00F4627F">
        <w:trPr>
          <w:cantSplit/>
        </w:trPr>
        <w:tc>
          <w:tcPr>
            <w:tcW w:w="815" w:type="dxa"/>
            <w:hideMark/>
          </w:tcPr>
          <w:p w14:paraId="77A1D08D"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18</w:t>
            </w:r>
          </w:p>
        </w:tc>
        <w:tc>
          <w:tcPr>
            <w:tcW w:w="2085" w:type="dxa"/>
            <w:hideMark/>
          </w:tcPr>
          <w:p w14:paraId="15CAAAE9"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 xml:space="preserve">Native Hawaiian or </w:t>
            </w:r>
            <w:proofErr w:type="gramStart"/>
            <w:r w:rsidRPr="00F4627F">
              <w:rPr>
                <w:rFonts w:ascii="Courier New" w:hAnsi="Courier New" w:cs="Courier New"/>
                <w:sz w:val="18"/>
                <w:szCs w:val="18"/>
              </w:rPr>
              <w:t>other</w:t>
            </w:r>
            <w:proofErr w:type="gramEnd"/>
            <w:r w:rsidRPr="00F4627F">
              <w:rPr>
                <w:rFonts w:ascii="Courier New" w:hAnsi="Courier New" w:cs="Courier New"/>
                <w:sz w:val="18"/>
                <w:szCs w:val="18"/>
              </w:rPr>
              <w:t xml:space="preserve"> Pacific Islander</w:t>
            </w:r>
          </w:p>
        </w:tc>
        <w:tc>
          <w:tcPr>
            <w:tcW w:w="2946" w:type="dxa"/>
            <w:hideMark/>
          </w:tcPr>
          <w:p w14:paraId="1B0B5F86"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 xml:space="preserve">Native Hawaiian or </w:t>
            </w:r>
            <w:proofErr w:type="gramStart"/>
            <w:r w:rsidRPr="00F4627F">
              <w:rPr>
                <w:rFonts w:ascii="Courier New" w:hAnsi="Courier New" w:cs="Courier New"/>
                <w:sz w:val="18"/>
                <w:szCs w:val="18"/>
              </w:rPr>
              <w:t>other</w:t>
            </w:r>
            <w:proofErr w:type="gramEnd"/>
            <w:r w:rsidRPr="00F4627F">
              <w:rPr>
                <w:rFonts w:ascii="Courier New" w:hAnsi="Courier New" w:cs="Courier New"/>
                <w:sz w:val="18"/>
                <w:szCs w:val="18"/>
              </w:rPr>
              <w:t xml:space="preserve"> Pacific Islander</w:t>
            </w:r>
          </w:p>
        </w:tc>
        <w:tc>
          <w:tcPr>
            <w:tcW w:w="3689" w:type="dxa"/>
            <w:hideMark/>
          </w:tcPr>
          <w:p w14:paraId="1E5C57F8"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Will not be mapped - using source of record</w:t>
            </w:r>
          </w:p>
        </w:tc>
      </w:tr>
      <w:tr w:rsidR="00F4627F" w:rsidRPr="00F4627F" w14:paraId="428B3990" w14:textId="77777777" w:rsidTr="00F4627F">
        <w:trPr>
          <w:cantSplit/>
        </w:trPr>
        <w:tc>
          <w:tcPr>
            <w:tcW w:w="815" w:type="dxa"/>
            <w:hideMark/>
          </w:tcPr>
          <w:p w14:paraId="53A8D295"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19</w:t>
            </w:r>
          </w:p>
        </w:tc>
        <w:tc>
          <w:tcPr>
            <w:tcW w:w="2085" w:type="dxa"/>
            <w:hideMark/>
          </w:tcPr>
          <w:p w14:paraId="0EA3860F"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White</w:t>
            </w:r>
          </w:p>
        </w:tc>
        <w:tc>
          <w:tcPr>
            <w:tcW w:w="2946" w:type="dxa"/>
            <w:hideMark/>
          </w:tcPr>
          <w:p w14:paraId="325A9E74"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White</w:t>
            </w:r>
          </w:p>
        </w:tc>
        <w:tc>
          <w:tcPr>
            <w:tcW w:w="3689" w:type="dxa"/>
            <w:hideMark/>
          </w:tcPr>
          <w:p w14:paraId="597D9A09"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Will not be mapped - using source of record</w:t>
            </w:r>
          </w:p>
        </w:tc>
      </w:tr>
      <w:tr w:rsidR="00F4627F" w:rsidRPr="00F4627F" w14:paraId="0E100D2B" w14:textId="77777777" w:rsidTr="00F4627F">
        <w:trPr>
          <w:cantSplit/>
        </w:trPr>
        <w:tc>
          <w:tcPr>
            <w:tcW w:w="815" w:type="dxa"/>
            <w:hideMark/>
          </w:tcPr>
          <w:p w14:paraId="722C3189"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20</w:t>
            </w:r>
          </w:p>
        </w:tc>
        <w:tc>
          <w:tcPr>
            <w:tcW w:w="2085" w:type="dxa"/>
            <w:hideMark/>
          </w:tcPr>
          <w:p w14:paraId="24754803"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 xml:space="preserve">Non-Hispanic and two or more races </w:t>
            </w:r>
          </w:p>
        </w:tc>
        <w:tc>
          <w:tcPr>
            <w:tcW w:w="2946" w:type="dxa"/>
            <w:hideMark/>
          </w:tcPr>
          <w:p w14:paraId="42585CA7"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 xml:space="preserve">Non-Hispanic and two or more races </w:t>
            </w:r>
          </w:p>
        </w:tc>
        <w:tc>
          <w:tcPr>
            <w:tcW w:w="3689" w:type="dxa"/>
            <w:hideMark/>
          </w:tcPr>
          <w:p w14:paraId="52E74A09"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Will not be mapped - using source of record</w:t>
            </w:r>
          </w:p>
        </w:tc>
      </w:tr>
      <w:tr w:rsidR="00F4627F" w:rsidRPr="00F4627F" w14:paraId="2C705BD8" w14:textId="77777777" w:rsidTr="00F4627F">
        <w:trPr>
          <w:cantSplit/>
        </w:trPr>
        <w:tc>
          <w:tcPr>
            <w:tcW w:w="815" w:type="dxa"/>
            <w:hideMark/>
          </w:tcPr>
          <w:p w14:paraId="18D5F28E"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21</w:t>
            </w:r>
          </w:p>
        </w:tc>
        <w:tc>
          <w:tcPr>
            <w:tcW w:w="2085" w:type="dxa"/>
            <w:hideMark/>
          </w:tcPr>
          <w:p w14:paraId="62C6F372"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None Specified</w:t>
            </w:r>
          </w:p>
        </w:tc>
        <w:tc>
          <w:tcPr>
            <w:tcW w:w="2946" w:type="dxa"/>
            <w:hideMark/>
          </w:tcPr>
          <w:p w14:paraId="05764FA8"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None Specified</w:t>
            </w:r>
          </w:p>
        </w:tc>
        <w:tc>
          <w:tcPr>
            <w:tcW w:w="3689" w:type="dxa"/>
            <w:hideMark/>
          </w:tcPr>
          <w:p w14:paraId="26DAA172"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Will not be mapped - using source of record</w:t>
            </w:r>
          </w:p>
        </w:tc>
      </w:tr>
      <w:tr w:rsidR="00F4627F" w:rsidRPr="00F4627F" w14:paraId="13326066" w14:textId="77777777" w:rsidTr="00F4627F">
        <w:trPr>
          <w:cantSplit/>
        </w:trPr>
        <w:tc>
          <w:tcPr>
            <w:tcW w:w="815" w:type="dxa"/>
            <w:hideMark/>
          </w:tcPr>
          <w:p w14:paraId="6D80479B"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22</w:t>
            </w:r>
          </w:p>
        </w:tc>
        <w:tc>
          <w:tcPr>
            <w:tcW w:w="2085" w:type="dxa"/>
            <w:hideMark/>
          </w:tcPr>
          <w:p w14:paraId="6D47F2DA"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Active Date</w:t>
            </w:r>
          </w:p>
        </w:tc>
        <w:tc>
          <w:tcPr>
            <w:tcW w:w="2946" w:type="dxa"/>
            <w:hideMark/>
          </w:tcPr>
          <w:p w14:paraId="7C3C849C"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Active Date</w:t>
            </w:r>
          </w:p>
        </w:tc>
        <w:tc>
          <w:tcPr>
            <w:tcW w:w="3689" w:type="dxa"/>
            <w:hideMark/>
          </w:tcPr>
          <w:p w14:paraId="38B858C5"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Will not be mapped - using source of record</w:t>
            </w:r>
          </w:p>
        </w:tc>
      </w:tr>
      <w:tr w:rsidR="00F4627F" w:rsidRPr="00F4627F" w14:paraId="5BC6B40E" w14:textId="77777777" w:rsidTr="00F4627F">
        <w:trPr>
          <w:cantSplit/>
        </w:trPr>
        <w:tc>
          <w:tcPr>
            <w:tcW w:w="815" w:type="dxa"/>
            <w:hideMark/>
          </w:tcPr>
          <w:p w14:paraId="0EA8F2F0" w14:textId="77777777" w:rsidR="00F4627F" w:rsidRPr="00F4627F" w:rsidRDefault="00F4627F" w:rsidP="00F4627F">
            <w:pPr>
              <w:pStyle w:val="PSBody"/>
              <w:spacing w:after="0"/>
              <w:rPr>
                <w:rFonts w:ascii="Courier New" w:hAnsi="Courier New" w:cs="Courier New"/>
                <w:sz w:val="18"/>
                <w:szCs w:val="18"/>
              </w:rPr>
            </w:pPr>
          </w:p>
        </w:tc>
        <w:tc>
          <w:tcPr>
            <w:tcW w:w="2085" w:type="dxa"/>
            <w:hideMark/>
          </w:tcPr>
          <w:p w14:paraId="027C986A" w14:textId="77777777" w:rsidR="00F4627F" w:rsidRPr="00F4627F" w:rsidRDefault="00F4627F" w:rsidP="00F4627F">
            <w:pPr>
              <w:pStyle w:val="PSBody"/>
              <w:spacing w:after="0"/>
              <w:rPr>
                <w:rFonts w:ascii="Courier New" w:hAnsi="Courier New" w:cs="Courier New"/>
                <w:sz w:val="18"/>
                <w:szCs w:val="18"/>
              </w:rPr>
            </w:pPr>
          </w:p>
        </w:tc>
        <w:tc>
          <w:tcPr>
            <w:tcW w:w="2946" w:type="dxa"/>
            <w:hideMark/>
          </w:tcPr>
          <w:p w14:paraId="00EFC8F8" w14:textId="77777777" w:rsidR="00F4627F" w:rsidRPr="00F4627F" w:rsidRDefault="00F4627F" w:rsidP="00F4627F">
            <w:pPr>
              <w:pStyle w:val="PSBody"/>
              <w:spacing w:after="0"/>
              <w:rPr>
                <w:rFonts w:ascii="Courier New" w:hAnsi="Courier New" w:cs="Courier New"/>
                <w:sz w:val="18"/>
                <w:szCs w:val="18"/>
              </w:rPr>
            </w:pPr>
          </w:p>
        </w:tc>
        <w:tc>
          <w:tcPr>
            <w:tcW w:w="3689" w:type="dxa"/>
            <w:hideMark/>
          </w:tcPr>
          <w:p w14:paraId="09FD76E4" w14:textId="77777777" w:rsidR="00F4627F" w:rsidRPr="00F4627F" w:rsidRDefault="00F4627F" w:rsidP="00F4627F">
            <w:pPr>
              <w:pStyle w:val="PSBody"/>
              <w:spacing w:after="0"/>
              <w:rPr>
                <w:rFonts w:ascii="Courier New" w:hAnsi="Courier New" w:cs="Courier New"/>
                <w:sz w:val="18"/>
                <w:szCs w:val="18"/>
              </w:rPr>
            </w:pPr>
          </w:p>
        </w:tc>
      </w:tr>
      <w:tr w:rsidR="00F4627F" w:rsidRPr="00F4627F" w14:paraId="6740D596" w14:textId="77777777" w:rsidTr="00F4627F">
        <w:trPr>
          <w:cantSplit/>
        </w:trPr>
        <w:tc>
          <w:tcPr>
            <w:tcW w:w="815" w:type="dxa"/>
            <w:hideMark/>
          </w:tcPr>
          <w:p w14:paraId="70F662BE"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lastRenderedPageBreak/>
              <w:t>23</w:t>
            </w:r>
          </w:p>
        </w:tc>
        <w:tc>
          <w:tcPr>
            <w:tcW w:w="2085" w:type="dxa"/>
            <w:hideMark/>
          </w:tcPr>
          <w:p w14:paraId="37370763"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Starting TELL Proficiency</w:t>
            </w:r>
          </w:p>
        </w:tc>
        <w:tc>
          <w:tcPr>
            <w:tcW w:w="2946" w:type="dxa"/>
            <w:hideMark/>
          </w:tcPr>
          <w:p w14:paraId="55233E40"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Starting TELL Proficiency</w:t>
            </w:r>
          </w:p>
        </w:tc>
        <w:tc>
          <w:tcPr>
            <w:tcW w:w="3689" w:type="dxa"/>
            <w:hideMark/>
          </w:tcPr>
          <w:p w14:paraId="4417FC8F"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Will not be mapped - using source of record if available. No data in file.</w:t>
            </w:r>
          </w:p>
        </w:tc>
      </w:tr>
      <w:tr w:rsidR="00F4627F" w:rsidRPr="00F4627F" w14:paraId="16CAA4C5" w14:textId="77777777" w:rsidTr="00F4627F">
        <w:trPr>
          <w:cantSplit/>
        </w:trPr>
        <w:tc>
          <w:tcPr>
            <w:tcW w:w="815" w:type="dxa"/>
            <w:hideMark/>
          </w:tcPr>
          <w:p w14:paraId="3D4EBAF4"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24</w:t>
            </w:r>
          </w:p>
        </w:tc>
        <w:tc>
          <w:tcPr>
            <w:tcW w:w="2085" w:type="dxa"/>
            <w:hideMark/>
          </w:tcPr>
          <w:p w14:paraId="1066E5DB"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Languages Spoken at Home 1</w:t>
            </w:r>
          </w:p>
        </w:tc>
        <w:tc>
          <w:tcPr>
            <w:tcW w:w="2946" w:type="dxa"/>
            <w:hideMark/>
          </w:tcPr>
          <w:p w14:paraId="568CB369"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Languages Spoken at Home 1</w:t>
            </w:r>
          </w:p>
        </w:tc>
        <w:tc>
          <w:tcPr>
            <w:tcW w:w="3689" w:type="dxa"/>
            <w:hideMark/>
          </w:tcPr>
          <w:p w14:paraId="6ECBAD77"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Will not be mapped - using source of record if available. No data in file.</w:t>
            </w:r>
          </w:p>
        </w:tc>
      </w:tr>
      <w:tr w:rsidR="00F4627F" w:rsidRPr="00F4627F" w14:paraId="7BD1C15A" w14:textId="77777777" w:rsidTr="00F4627F">
        <w:trPr>
          <w:cantSplit/>
        </w:trPr>
        <w:tc>
          <w:tcPr>
            <w:tcW w:w="815" w:type="dxa"/>
            <w:hideMark/>
          </w:tcPr>
          <w:p w14:paraId="771FDAD3"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25</w:t>
            </w:r>
          </w:p>
        </w:tc>
        <w:tc>
          <w:tcPr>
            <w:tcW w:w="2085" w:type="dxa"/>
            <w:hideMark/>
          </w:tcPr>
          <w:p w14:paraId="1C1AD8E0"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Languages Spoken at Home 2</w:t>
            </w:r>
          </w:p>
        </w:tc>
        <w:tc>
          <w:tcPr>
            <w:tcW w:w="2946" w:type="dxa"/>
            <w:hideMark/>
          </w:tcPr>
          <w:p w14:paraId="4CFEC58B"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Languages Spoken at Home 2</w:t>
            </w:r>
          </w:p>
        </w:tc>
        <w:tc>
          <w:tcPr>
            <w:tcW w:w="3689" w:type="dxa"/>
            <w:hideMark/>
          </w:tcPr>
          <w:p w14:paraId="64ED39DD"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Will not be mapped - using source of record if available. No data in file.</w:t>
            </w:r>
          </w:p>
        </w:tc>
      </w:tr>
      <w:tr w:rsidR="00F4627F" w:rsidRPr="00F4627F" w14:paraId="213D0C1D" w14:textId="77777777" w:rsidTr="00F4627F">
        <w:trPr>
          <w:cantSplit/>
        </w:trPr>
        <w:tc>
          <w:tcPr>
            <w:tcW w:w="815" w:type="dxa"/>
            <w:hideMark/>
          </w:tcPr>
          <w:p w14:paraId="38F39361"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26</w:t>
            </w:r>
          </w:p>
        </w:tc>
        <w:tc>
          <w:tcPr>
            <w:tcW w:w="2085" w:type="dxa"/>
            <w:hideMark/>
          </w:tcPr>
          <w:p w14:paraId="7369C97A"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Languages Spoken at Home 3</w:t>
            </w:r>
          </w:p>
        </w:tc>
        <w:tc>
          <w:tcPr>
            <w:tcW w:w="2946" w:type="dxa"/>
            <w:hideMark/>
          </w:tcPr>
          <w:p w14:paraId="3C6333F9"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Languages Spoken at Home 3</w:t>
            </w:r>
          </w:p>
        </w:tc>
        <w:tc>
          <w:tcPr>
            <w:tcW w:w="3689" w:type="dxa"/>
            <w:hideMark/>
          </w:tcPr>
          <w:p w14:paraId="44CDAB9A"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Will not be mapped - using source of record if available. No data in file.</w:t>
            </w:r>
          </w:p>
        </w:tc>
      </w:tr>
      <w:tr w:rsidR="00F4627F" w:rsidRPr="00F4627F" w14:paraId="264A0CEE" w14:textId="77777777" w:rsidTr="00F4627F">
        <w:trPr>
          <w:cantSplit/>
        </w:trPr>
        <w:tc>
          <w:tcPr>
            <w:tcW w:w="815" w:type="dxa"/>
            <w:hideMark/>
          </w:tcPr>
          <w:p w14:paraId="3E066DDB"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27</w:t>
            </w:r>
          </w:p>
        </w:tc>
        <w:tc>
          <w:tcPr>
            <w:tcW w:w="2085" w:type="dxa"/>
            <w:hideMark/>
          </w:tcPr>
          <w:p w14:paraId="17B142AD"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Other Language Spoken at Home</w:t>
            </w:r>
          </w:p>
        </w:tc>
        <w:tc>
          <w:tcPr>
            <w:tcW w:w="2946" w:type="dxa"/>
            <w:hideMark/>
          </w:tcPr>
          <w:p w14:paraId="0657B1B4"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Other Language Spoken at Home</w:t>
            </w:r>
          </w:p>
        </w:tc>
        <w:tc>
          <w:tcPr>
            <w:tcW w:w="3689" w:type="dxa"/>
            <w:hideMark/>
          </w:tcPr>
          <w:p w14:paraId="6D490B79"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Will not be mapped - using source of record if available. No data in file.</w:t>
            </w:r>
          </w:p>
        </w:tc>
      </w:tr>
      <w:tr w:rsidR="00F4627F" w:rsidRPr="00F4627F" w14:paraId="616D82E3" w14:textId="77777777" w:rsidTr="00F4627F">
        <w:trPr>
          <w:cantSplit/>
        </w:trPr>
        <w:tc>
          <w:tcPr>
            <w:tcW w:w="815" w:type="dxa"/>
            <w:hideMark/>
          </w:tcPr>
          <w:p w14:paraId="01DED690"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28</w:t>
            </w:r>
          </w:p>
        </w:tc>
        <w:tc>
          <w:tcPr>
            <w:tcW w:w="2085" w:type="dxa"/>
            <w:hideMark/>
          </w:tcPr>
          <w:p w14:paraId="5CDA0C75"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First Language 1</w:t>
            </w:r>
          </w:p>
        </w:tc>
        <w:tc>
          <w:tcPr>
            <w:tcW w:w="2946" w:type="dxa"/>
            <w:hideMark/>
          </w:tcPr>
          <w:p w14:paraId="341CBC8C"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First Language 1</w:t>
            </w:r>
          </w:p>
        </w:tc>
        <w:tc>
          <w:tcPr>
            <w:tcW w:w="3689" w:type="dxa"/>
            <w:hideMark/>
          </w:tcPr>
          <w:p w14:paraId="4D7A21BF"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Will not be mapped - using source of record if available. No data in file.</w:t>
            </w:r>
          </w:p>
        </w:tc>
      </w:tr>
      <w:tr w:rsidR="00F4627F" w:rsidRPr="00F4627F" w14:paraId="53732BE3" w14:textId="77777777" w:rsidTr="00F4627F">
        <w:trPr>
          <w:cantSplit/>
        </w:trPr>
        <w:tc>
          <w:tcPr>
            <w:tcW w:w="815" w:type="dxa"/>
            <w:hideMark/>
          </w:tcPr>
          <w:p w14:paraId="41432AE3"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29</w:t>
            </w:r>
          </w:p>
        </w:tc>
        <w:tc>
          <w:tcPr>
            <w:tcW w:w="2085" w:type="dxa"/>
            <w:hideMark/>
          </w:tcPr>
          <w:p w14:paraId="48D119EF"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First Language 2</w:t>
            </w:r>
          </w:p>
        </w:tc>
        <w:tc>
          <w:tcPr>
            <w:tcW w:w="2946" w:type="dxa"/>
            <w:hideMark/>
          </w:tcPr>
          <w:p w14:paraId="18DCCD01"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First Language 2</w:t>
            </w:r>
          </w:p>
        </w:tc>
        <w:tc>
          <w:tcPr>
            <w:tcW w:w="3689" w:type="dxa"/>
            <w:hideMark/>
          </w:tcPr>
          <w:p w14:paraId="69B15768"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Will not be mapped - using source of record if available. No data in file.</w:t>
            </w:r>
          </w:p>
        </w:tc>
      </w:tr>
      <w:tr w:rsidR="00F4627F" w:rsidRPr="00F4627F" w14:paraId="431798AA" w14:textId="77777777" w:rsidTr="00F4627F">
        <w:trPr>
          <w:cantSplit/>
        </w:trPr>
        <w:tc>
          <w:tcPr>
            <w:tcW w:w="815" w:type="dxa"/>
            <w:hideMark/>
          </w:tcPr>
          <w:p w14:paraId="04678E04"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30</w:t>
            </w:r>
          </w:p>
        </w:tc>
        <w:tc>
          <w:tcPr>
            <w:tcW w:w="2085" w:type="dxa"/>
            <w:hideMark/>
          </w:tcPr>
          <w:p w14:paraId="13BFEE2C"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First Language 3</w:t>
            </w:r>
          </w:p>
        </w:tc>
        <w:tc>
          <w:tcPr>
            <w:tcW w:w="2946" w:type="dxa"/>
            <w:hideMark/>
          </w:tcPr>
          <w:p w14:paraId="4520C2BC"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First Language 3</w:t>
            </w:r>
          </w:p>
        </w:tc>
        <w:tc>
          <w:tcPr>
            <w:tcW w:w="3689" w:type="dxa"/>
            <w:hideMark/>
          </w:tcPr>
          <w:p w14:paraId="14DB7B58"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Will not be mapped - using source of record if available. No data in file.</w:t>
            </w:r>
          </w:p>
        </w:tc>
      </w:tr>
      <w:tr w:rsidR="00F4627F" w:rsidRPr="00F4627F" w14:paraId="3E5DF1C7" w14:textId="77777777" w:rsidTr="00F4627F">
        <w:trPr>
          <w:cantSplit/>
        </w:trPr>
        <w:tc>
          <w:tcPr>
            <w:tcW w:w="815" w:type="dxa"/>
            <w:hideMark/>
          </w:tcPr>
          <w:p w14:paraId="7B488659"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31</w:t>
            </w:r>
          </w:p>
        </w:tc>
        <w:tc>
          <w:tcPr>
            <w:tcW w:w="2085" w:type="dxa"/>
            <w:hideMark/>
          </w:tcPr>
          <w:p w14:paraId="2857074F"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 xml:space="preserve">Other First Language </w:t>
            </w:r>
          </w:p>
        </w:tc>
        <w:tc>
          <w:tcPr>
            <w:tcW w:w="2946" w:type="dxa"/>
            <w:hideMark/>
          </w:tcPr>
          <w:p w14:paraId="2DC028A8"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Other First Language</w:t>
            </w:r>
          </w:p>
        </w:tc>
        <w:tc>
          <w:tcPr>
            <w:tcW w:w="3689" w:type="dxa"/>
            <w:hideMark/>
          </w:tcPr>
          <w:p w14:paraId="3FE48F65"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Will not be mapped - using source of record if available. No data in file.</w:t>
            </w:r>
          </w:p>
        </w:tc>
      </w:tr>
      <w:tr w:rsidR="00F4627F" w:rsidRPr="00F4627F" w14:paraId="68AC2CD8" w14:textId="77777777" w:rsidTr="00F4627F">
        <w:trPr>
          <w:cantSplit/>
        </w:trPr>
        <w:tc>
          <w:tcPr>
            <w:tcW w:w="815" w:type="dxa"/>
            <w:hideMark/>
          </w:tcPr>
          <w:p w14:paraId="35114233"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32</w:t>
            </w:r>
          </w:p>
        </w:tc>
        <w:tc>
          <w:tcPr>
            <w:tcW w:w="2085" w:type="dxa"/>
            <w:hideMark/>
          </w:tcPr>
          <w:p w14:paraId="72256F5F"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Number of Years in US</w:t>
            </w:r>
          </w:p>
        </w:tc>
        <w:tc>
          <w:tcPr>
            <w:tcW w:w="2946" w:type="dxa"/>
            <w:hideMark/>
          </w:tcPr>
          <w:p w14:paraId="212E8F57"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Number of Years in US</w:t>
            </w:r>
          </w:p>
        </w:tc>
        <w:tc>
          <w:tcPr>
            <w:tcW w:w="3689" w:type="dxa"/>
            <w:hideMark/>
          </w:tcPr>
          <w:p w14:paraId="123DD1F4"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Will not be mapped - using source of record if available. No data in file.</w:t>
            </w:r>
          </w:p>
        </w:tc>
      </w:tr>
      <w:tr w:rsidR="00F4627F" w:rsidRPr="00F4627F" w14:paraId="1A76901D" w14:textId="77777777" w:rsidTr="00F4627F">
        <w:trPr>
          <w:cantSplit/>
        </w:trPr>
        <w:tc>
          <w:tcPr>
            <w:tcW w:w="815" w:type="dxa"/>
            <w:hideMark/>
          </w:tcPr>
          <w:p w14:paraId="304144F1"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33</w:t>
            </w:r>
          </w:p>
        </w:tc>
        <w:tc>
          <w:tcPr>
            <w:tcW w:w="2085" w:type="dxa"/>
            <w:hideMark/>
          </w:tcPr>
          <w:p w14:paraId="52FEAFA9"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Number of Years in ELL Services</w:t>
            </w:r>
          </w:p>
        </w:tc>
        <w:tc>
          <w:tcPr>
            <w:tcW w:w="2946" w:type="dxa"/>
            <w:hideMark/>
          </w:tcPr>
          <w:p w14:paraId="0FA5C5A2"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Number of Years in ELL Services</w:t>
            </w:r>
          </w:p>
        </w:tc>
        <w:tc>
          <w:tcPr>
            <w:tcW w:w="3689" w:type="dxa"/>
            <w:hideMark/>
          </w:tcPr>
          <w:p w14:paraId="659B8628"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Will not be mapped - using source of record if available. No data in file.</w:t>
            </w:r>
          </w:p>
        </w:tc>
      </w:tr>
      <w:tr w:rsidR="00F4627F" w:rsidRPr="00F4627F" w14:paraId="1F4418CB" w14:textId="77777777" w:rsidTr="00F4627F">
        <w:trPr>
          <w:cantSplit/>
        </w:trPr>
        <w:tc>
          <w:tcPr>
            <w:tcW w:w="815" w:type="dxa"/>
            <w:hideMark/>
          </w:tcPr>
          <w:p w14:paraId="51836B5F"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34</w:t>
            </w:r>
          </w:p>
        </w:tc>
        <w:tc>
          <w:tcPr>
            <w:tcW w:w="2085" w:type="dxa"/>
            <w:hideMark/>
          </w:tcPr>
          <w:p w14:paraId="39BAF640"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Email</w:t>
            </w:r>
          </w:p>
        </w:tc>
        <w:tc>
          <w:tcPr>
            <w:tcW w:w="2946" w:type="dxa"/>
            <w:hideMark/>
          </w:tcPr>
          <w:p w14:paraId="5485CDD0"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Email</w:t>
            </w:r>
          </w:p>
        </w:tc>
        <w:tc>
          <w:tcPr>
            <w:tcW w:w="3689" w:type="dxa"/>
            <w:hideMark/>
          </w:tcPr>
          <w:p w14:paraId="2C35993A"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Will not be mapped - using source of record if available. No data in file.</w:t>
            </w:r>
          </w:p>
        </w:tc>
      </w:tr>
      <w:tr w:rsidR="00F4627F" w:rsidRPr="00F4627F" w14:paraId="5247C799" w14:textId="77777777" w:rsidTr="00F4627F">
        <w:trPr>
          <w:cantSplit/>
        </w:trPr>
        <w:tc>
          <w:tcPr>
            <w:tcW w:w="815" w:type="dxa"/>
            <w:hideMark/>
          </w:tcPr>
          <w:p w14:paraId="1277EB9B"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35</w:t>
            </w:r>
          </w:p>
        </w:tc>
        <w:tc>
          <w:tcPr>
            <w:tcW w:w="2085" w:type="dxa"/>
            <w:hideMark/>
          </w:tcPr>
          <w:p w14:paraId="1D965434"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Research ID</w:t>
            </w:r>
          </w:p>
        </w:tc>
        <w:tc>
          <w:tcPr>
            <w:tcW w:w="2946" w:type="dxa"/>
            <w:hideMark/>
          </w:tcPr>
          <w:p w14:paraId="2B291FE4"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Research ID</w:t>
            </w:r>
          </w:p>
        </w:tc>
        <w:tc>
          <w:tcPr>
            <w:tcW w:w="3689" w:type="dxa"/>
            <w:hideMark/>
          </w:tcPr>
          <w:p w14:paraId="63B92EDD"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Will not be mapped - using source of record if available. No data in file.</w:t>
            </w:r>
          </w:p>
        </w:tc>
      </w:tr>
      <w:tr w:rsidR="00F4627F" w:rsidRPr="00F4627F" w14:paraId="4F2884D2" w14:textId="77777777" w:rsidTr="00F4627F">
        <w:trPr>
          <w:cantSplit/>
        </w:trPr>
        <w:tc>
          <w:tcPr>
            <w:tcW w:w="815" w:type="dxa"/>
            <w:hideMark/>
          </w:tcPr>
          <w:p w14:paraId="26C12754"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36</w:t>
            </w:r>
          </w:p>
        </w:tc>
        <w:tc>
          <w:tcPr>
            <w:tcW w:w="2085" w:type="dxa"/>
            <w:hideMark/>
          </w:tcPr>
          <w:p w14:paraId="5B0E86D3"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Service Code</w:t>
            </w:r>
          </w:p>
        </w:tc>
        <w:tc>
          <w:tcPr>
            <w:tcW w:w="2946" w:type="dxa"/>
            <w:hideMark/>
          </w:tcPr>
          <w:p w14:paraId="5757272A"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Service Code</w:t>
            </w:r>
          </w:p>
        </w:tc>
        <w:tc>
          <w:tcPr>
            <w:tcW w:w="3689" w:type="dxa"/>
            <w:hideMark/>
          </w:tcPr>
          <w:p w14:paraId="45866048"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Will not be mapped - using source of record if available. No data in file.</w:t>
            </w:r>
          </w:p>
        </w:tc>
      </w:tr>
      <w:tr w:rsidR="00F4627F" w:rsidRPr="00F4627F" w14:paraId="79844C32" w14:textId="77777777" w:rsidTr="00F4627F">
        <w:trPr>
          <w:cantSplit/>
        </w:trPr>
        <w:tc>
          <w:tcPr>
            <w:tcW w:w="815" w:type="dxa"/>
            <w:hideMark/>
          </w:tcPr>
          <w:p w14:paraId="607C3DE2"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37</w:t>
            </w:r>
          </w:p>
        </w:tc>
        <w:tc>
          <w:tcPr>
            <w:tcW w:w="2085" w:type="dxa"/>
            <w:hideMark/>
          </w:tcPr>
          <w:p w14:paraId="195EFFE3"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Meal Status</w:t>
            </w:r>
          </w:p>
        </w:tc>
        <w:tc>
          <w:tcPr>
            <w:tcW w:w="2946" w:type="dxa"/>
            <w:hideMark/>
          </w:tcPr>
          <w:p w14:paraId="6C8B79CF"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Meal Status</w:t>
            </w:r>
          </w:p>
        </w:tc>
        <w:tc>
          <w:tcPr>
            <w:tcW w:w="3689" w:type="dxa"/>
            <w:hideMark/>
          </w:tcPr>
          <w:p w14:paraId="3DCCEBF1"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Will not be mapped - using source of record if available. No data in file.</w:t>
            </w:r>
          </w:p>
        </w:tc>
      </w:tr>
      <w:tr w:rsidR="00F4627F" w:rsidRPr="00F4627F" w14:paraId="388E74B7" w14:textId="77777777" w:rsidTr="00F4627F">
        <w:trPr>
          <w:cantSplit/>
        </w:trPr>
        <w:tc>
          <w:tcPr>
            <w:tcW w:w="815" w:type="dxa"/>
            <w:hideMark/>
          </w:tcPr>
          <w:p w14:paraId="636C1D96"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38</w:t>
            </w:r>
          </w:p>
        </w:tc>
        <w:tc>
          <w:tcPr>
            <w:tcW w:w="2085" w:type="dxa"/>
            <w:hideMark/>
          </w:tcPr>
          <w:p w14:paraId="45B7F469"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EC Status</w:t>
            </w:r>
          </w:p>
        </w:tc>
        <w:tc>
          <w:tcPr>
            <w:tcW w:w="2946" w:type="dxa"/>
            <w:hideMark/>
          </w:tcPr>
          <w:p w14:paraId="3D282FB8"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EC Status</w:t>
            </w:r>
          </w:p>
        </w:tc>
        <w:tc>
          <w:tcPr>
            <w:tcW w:w="3689" w:type="dxa"/>
            <w:hideMark/>
          </w:tcPr>
          <w:p w14:paraId="49BB7BF0"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Will not be mapped - using source of record if available. No data in file.</w:t>
            </w:r>
          </w:p>
        </w:tc>
      </w:tr>
      <w:tr w:rsidR="00F4627F" w:rsidRPr="00F4627F" w14:paraId="2D59FD14" w14:textId="77777777" w:rsidTr="00F4627F">
        <w:trPr>
          <w:cantSplit/>
        </w:trPr>
        <w:tc>
          <w:tcPr>
            <w:tcW w:w="815" w:type="dxa"/>
            <w:hideMark/>
          </w:tcPr>
          <w:p w14:paraId="7828E19A"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39</w:t>
            </w:r>
          </w:p>
        </w:tc>
        <w:tc>
          <w:tcPr>
            <w:tcW w:w="2085" w:type="dxa"/>
            <w:hideMark/>
          </w:tcPr>
          <w:p w14:paraId="5363D7BE"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 xml:space="preserve">ESEA Title 1 </w:t>
            </w:r>
          </w:p>
        </w:tc>
        <w:tc>
          <w:tcPr>
            <w:tcW w:w="2946" w:type="dxa"/>
            <w:hideMark/>
          </w:tcPr>
          <w:p w14:paraId="3858652C"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ESEA Title 2</w:t>
            </w:r>
          </w:p>
        </w:tc>
        <w:tc>
          <w:tcPr>
            <w:tcW w:w="3689" w:type="dxa"/>
            <w:hideMark/>
          </w:tcPr>
          <w:p w14:paraId="322E17F6"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Will not be mapped - using source of record if available. No data in file.</w:t>
            </w:r>
          </w:p>
        </w:tc>
      </w:tr>
      <w:tr w:rsidR="00F4627F" w:rsidRPr="00F4627F" w14:paraId="01C47280" w14:textId="77777777" w:rsidTr="00F4627F">
        <w:trPr>
          <w:cantSplit/>
        </w:trPr>
        <w:tc>
          <w:tcPr>
            <w:tcW w:w="815" w:type="dxa"/>
            <w:hideMark/>
          </w:tcPr>
          <w:p w14:paraId="704EB165"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lastRenderedPageBreak/>
              <w:t>40</w:t>
            </w:r>
          </w:p>
        </w:tc>
        <w:tc>
          <w:tcPr>
            <w:tcW w:w="2085" w:type="dxa"/>
            <w:hideMark/>
          </w:tcPr>
          <w:p w14:paraId="15F85453"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 xml:space="preserve">Migrant Education </w:t>
            </w:r>
          </w:p>
        </w:tc>
        <w:tc>
          <w:tcPr>
            <w:tcW w:w="2946" w:type="dxa"/>
            <w:hideMark/>
          </w:tcPr>
          <w:p w14:paraId="72C7A587"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 xml:space="preserve">Migrant Education </w:t>
            </w:r>
          </w:p>
        </w:tc>
        <w:tc>
          <w:tcPr>
            <w:tcW w:w="3689" w:type="dxa"/>
            <w:hideMark/>
          </w:tcPr>
          <w:p w14:paraId="702620C7"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Will not be mapped - using source of record if available. No data in file.</w:t>
            </w:r>
          </w:p>
        </w:tc>
      </w:tr>
      <w:tr w:rsidR="00F4627F" w:rsidRPr="00F4627F" w14:paraId="1AB30C62" w14:textId="77777777" w:rsidTr="00F4627F">
        <w:trPr>
          <w:cantSplit/>
        </w:trPr>
        <w:tc>
          <w:tcPr>
            <w:tcW w:w="815" w:type="dxa"/>
            <w:hideMark/>
          </w:tcPr>
          <w:p w14:paraId="686943E2"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41</w:t>
            </w:r>
          </w:p>
        </w:tc>
        <w:tc>
          <w:tcPr>
            <w:tcW w:w="2085" w:type="dxa"/>
            <w:hideMark/>
          </w:tcPr>
          <w:p w14:paraId="295E1577"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Special Education IEP</w:t>
            </w:r>
          </w:p>
        </w:tc>
        <w:tc>
          <w:tcPr>
            <w:tcW w:w="2946" w:type="dxa"/>
            <w:hideMark/>
          </w:tcPr>
          <w:p w14:paraId="196A30FA"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Special Education IEP</w:t>
            </w:r>
          </w:p>
        </w:tc>
        <w:tc>
          <w:tcPr>
            <w:tcW w:w="3689" w:type="dxa"/>
            <w:hideMark/>
          </w:tcPr>
          <w:p w14:paraId="19E5A9E2"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Will not be mapped - using source of record if available. No data in file.</w:t>
            </w:r>
          </w:p>
        </w:tc>
      </w:tr>
      <w:tr w:rsidR="00F4627F" w:rsidRPr="00F4627F" w14:paraId="7AF4F9CB" w14:textId="77777777" w:rsidTr="00F4627F">
        <w:trPr>
          <w:cantSplit/>
        </w:trPr>
        <w:tc>
          <w:tcPr>
            <w:tcW w:w="815" w:type="dxa"/>
            <w:hideMark/>
          </w:tcPr>
          <w:p w14:paraId="61EED7CD"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42</w:t>
            </w:r>
          </w:p>
        </w:tc>
        <w:tc>
          <w:tcPr>
            <w:tcW w:w="2085" w:type="dxa"/>
            <w:hideMark/>
          </w:tcPr>
          <w:p w14:paraId="22D9C943"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Section 504</w:t>
            </w:r>
          </w:p>
        </w:tc>
        <w:tc>
          <w:tcPr>
            <w:tcW w:w="2946" w:type="dxa"/>
            <w:hideMark/>
          </w:tcPr>
          <w:p w14:paraId="180AD780"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Change from "Otherwise qualified handicapped" to Section 505</w:t>
            </w:r>
          </w:p>
        </w:tc>
        <w:tc>
          <w:tcPr>
            <w:tcW w:w="3689" w:type="dxa"/>
            <w:hideMark/>
          </w:tcPr>
          <w:p w14:paraId="72F9F9E7"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Will not be mapped - using source of record if available. No data in file.</w:t>
            </w:r>
          </w:p>
        </w:tc>
      </w:tr>
      <w:tr w:rsidR="00F4627F" w:rsidRPr="00F4627F" w14:paraId="7D443DF8" w14:textId="77777777" w:rsidTr="00F4627F">
        <w:trPr>
          <w:cantSplit/>
        </w:trPr>
        <w:tc>
          <w:tcPr>
            <w:tcW w:w="815" w:type="dxa"/>
            <w:hideMark/>
          </w:tcPr>
          <w:p w14:paraId="231FC9B9"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43</w:t>
            </w:r>
          </w:p>
        </w:tc>
        <w:tc>
          <w:tcPr>
            <w:tcW w:w="2085" w:type="dxa"/>
            <w:hideMark/>
          </w:tcPr>
          <w:p w14:paraId="158A841E"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Gifted and Talented</w:t>
            </w:r>
          </w:p>
        </w:tc>
        <w:tc>
          <w:tcPr>
            <w:tcW w:w="2946" w:type="dxa"/>
            <w:hideMark/>
          </w:tcPr>
          <w:p w14:paraId="7DFB386E"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Gifted and Talented</w:t>
            </w:r>
          </w:p>
        </w:tc>
        <w:tc>
          <w:tcPr>
            <w:tcW w:w="3689" w:type="dxa"/>
            <w:hideMark/>
          </w:tcPr>
          <w:p w14:paraId="29B0C362"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Will not be mapped - using source of record if available. No data in file.</w:t>
            </w:r>
          </w:p>
        </w:tc>
      </w:tr>
      <w:tr w:rsidR="00F4627F" w:rsidRPr="00F4627F" w14:paraId="3922A110" w14:textId="77777777" w:rsidTr="00F4627F">
        <w:trPr>
          <w:cantSplit/>
        </w:trPr>
        <w:tc>
          <w:tcPr>
            <w:tcW w:w="815" w:type="dxa"/>
            <w:hideMark/>
          </w:tcPr>
          <w:p w14:paraId="3E0A5C37"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44</w:t>
            </w:r>
          </w:p>
        </w:tc>
        <w:tc>
          <w:tcPr>
            <w:tcW w:w="2085" w:type="dxa"/>
            <w:hideMark/>
          </w:tcPr>
          <w:p w14:paraId="2E806D0B"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After School</w:t>
            </w:r>
          </w:p>
        </w:tc>
        <w:tc>
          <w:tcPr>
            <w:tcW w:w="2946" w:type="dxa"/>
            <w:hideMark/>
          </w:tcPr>
          <w:p w14:paraId="0FE40847"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After School</w:t>
            </w:r>
          </w:p>
        </w:tc>
        <w:tc>
          <w:tcPr>
            <w:tcW w:w="3689" w:type="dxa"/>
            <w:hideMark/>
          </w:tcPr>
          <w:p w14:paraId="3A1E57FF"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Will not be mapped - using source of record if available. No data in file.</w:t>
            </w:r>
          </w:p>
        </w:tc>
      </w:tr>
      <w:tr w:rsidR="00F4627F" w:rsidRPr="00F4627F" w14:paraId="717FC52A" w14:textId="77777777" w:rsidTr="00F4627F">
        <w:trPr>
          <w:cantSplit/>
        </w:trPr>
        <w:tc>
          <w:tcPr>
            <w:tcW w:w="815" w:type="dxa"/>
            <w:hideMark/>
          </w:tcPr>
          <w:p w14:paraId="0089AAF9"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45</w:t>
            </w:r>
          </w:p>
        </w:tc>
        <w:tc>
          <w:tcPr>
            <w:tcW w:w="2085" w:type="dxa"/>
            <w:hideMark/>
          </w:tcPr>
          <w:p w14:paraId="3C70C2DC"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Correctional</w:t>
            </w:r>
          </w:p>
        </w:tc>
        <w:tc>
          <w:tcPr>
            <w:tcW w:w="2946" w:type="dxa"/>
            <w:hideMark/>
          </w:tcPr>
          <w:p w14:paraId="4CF058CD"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Correctional</w:t>
            </w:r>
          </w:p>
        </w:tc>
        <w:tc>
          <w:tcPr>
            <w:tcW w:w="3689" w:type="dxa"/>
            <w:hideMark/>
          </w:tcPr>
          <w:p w14:paraId="3B8B7E79"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Will not be mapped - using source of record if available. No data in file.</w:t>
            </w:r>
          </w:p>
        </w:tc>
      </w:tr>
      <w:tr w:rsidR="00F4627F" w:rsidRPr="00F4627F" w14:paraId="04E241DC" w14:textId="77777777" w:rsidTr="00F4627F">
        <w:trPr>
          <w:cantSplit/>
        </w:trPr>
        <w:tc>
          <w:tcPr>
            <w:tcW w:w="815" w:type="dxa"/>
            <w:hideMark/>
          </w:tcPr>
          <w:p w14:paraId="4DBBDAF6"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46</w:t>
            </w:r>
          </w:p>
        </w:tc>
        <w:tc>
          <w:tcPr>
            <w:tcW w:w="2085" w:type="dxa"/>
            <w:hideMark/>
          </w:tcPr>
          <w:p w14:paraId="3ACBEF33"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Summer School</w:t>
            </w:r>
          </w:p>
        </w:tc>
        <w:tc>
          <w:tcPr>
            <w:tcW w:w="2946" w:type="dxa"/>
            <w:hideMark/>
          </w:tcPr>
          <w:p w14:paraId="3CA45D95"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Summer School</w:t>
            </w:r>
          </w:p>
        </w:tc>
        <w:tc>
          <w:tcPr>
            <w:tcW w:w="3689" w:type="dxa"/>
            <w:hideMark/>
          </w:tcPr>
          <w:p w14:paraId="08A6DFBE"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Will not be mapped - using source of record if available. No data in file.</w:t>
            </w:r>
          </w:p>
        </w:tc>
      </w:tr>
      <w:tr w:rsidR="00F4627F" w:rsidRPr="00F4627F" w14:paraId="6D0ECA83" w14:textId="77777777" w:rsidTr="00F4627F">
        <w:trPr>
          <w:cantSplit/>
        </w:trPr>
        <w:tc>
          <w:tcPr>
            <w:tcW w:w="815" w:type="dxa"/>
            <w:hideMark/>
          </w:tcPr>
          <w:p w14:paraId="7705537C"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47</w:t>
            </w:r>
          </w:p>
        </w:tc>
        <w:tc>
          <w:tcPr>
            <w:tcW w:w="2085" w:type="dxa"/>
            <w:hideMark/>
          </w:tcPr>
          <w:p w14:paraId="2260AF97"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IDEA</w:t>
            </w:r>
          </w:p>
        </w:tc>
        <w:tc>
          <w:tcPr>
            <w:tcW w:w="2946" w:type="dxa"/>
            <w:hideMark/>
          </w:tcPr>
          <w:p w14:paraId="723CEAED"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IDEA</w:t>
            </w:r>
          </w:p>
        </w:tc>
        <w:tc>
          <w:tcPr>
            <w:tcW w:w="3689" w:type="dxa"/>
            <w:hideMark/>
          </w:tcPr>
          <w:p w14:paraId="260D7358"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Will not be mapped - using source of record if available. No data in file.</w:t>
            </w:r>
          </w:p>
        </w:tc>
      </w:tr>
      <w:tr w:rsidR="00F4627F" w:rsidRPr="00F4627F" w14:paraId="646E5ECB" w14:textId="77777777" w:rsidTr="00F4627F">
        <w:trPr>
          <w:cantSplit/>
        </w:trPr>
        <w:tc>
          <w:tcPr>
            <w:tcW w:w="815" w:type="dxa"/>
            <w:hideMark/>
          </w:tcPr>
          <w:p w14:paraId="6B7BF1BB"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48</w:t>
            </w:r>
          </w:p>
        </w:tc>
        <w:tc>
          <w:tcPr>
            <w:tcW w:w="2085" w:type="dxa"/>
            <w:hideMark/>
          </w:tcPr>
          <w:p w14:paraId="0CF593BD"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Intervention Level</w:t>
            </w:r>
          </w:p>
        </w:tc>
        <w:tc>
          <w:tcPr>
            <w:tcW w:w="2946" w:type="dxa"/>
            <w:hideMark/>
          </w:tcPr>
          <w:p w14:paraId="4431766D"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Intervention Level</w:t>
            </w:r>
          </w:p>
        </w:tc>
        <w:tc>
          <w:tcPr>
            <w:tcW w:w="3689" w:type="dxa"/>
            <w:hideMark/>
          </w:tcPr>
          <w:p w14:paraId="3899195A"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Will not be mapped - using source of record if available. No data in file.</w:t>
            </w:r>
          </w:p>
        </w:tc>
      </w:tr>
      <w:tr w:rsidR="00F4627F" w:rsidRPr="00F4627F" w14:paraId="290A1AC9" w14:textId="77777777" w:rsidTr="00F4627F">
        <w:trPr>
          <w:cantSplit/>
        </w:trPr>
        <w:tc>
          <w:tcPr>
            <w:tcW w:w="815" w:type="dxa"/>
            <w:hideMark/>
          </w:tcPr>
          <w:p w14:paraId="79378E6C"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49</w:t>
            </w:r>
          </w:p>
        </w:tc>
        <w:tc>
          <w:tcPr>
            <w:tcW w:w="2085" w:type="dxa"/>
            <w:hideMark/>
          </w:tcPr>
          <w:p w14:paraId="635FCF07"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Mobility</w:t>
            </w:r>
          </w:p>
        </w:tc>
        <w:tc>
          <w:tcPr>
            <w:tcW w:w="2946" w:type="dxa"/>
            <w:hideMark/>
          </w:tcPr>
          <w:p w14:paraId="6D961AE1"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Mobility</w:t>
            </w:r>
          </w:p>
        </w:tc>
        <w:tc>
          <w:tcPr>
            <w:tcW w:w="3689" w:type="dxa"/>
            <w:hideMark/>
          </w:tcPr>
          <w:p w14:paraId="329213B0"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Will not be mapped - using source of record if available. No data in file.</w:t>
            </w:r>
          </w:p>
        </w:tc>
      </w:tr>
      <w:tr w:rsidR="00F4627F" w:rsidRPr="00F4627F" w14:paraId="7A1B88B7" w14:textId="77777777" w:rsidTr="00F4627F">
        <w:trPr>
          <w:cantSplit/>
        </w:trPr>
        <w:tc>
          <w:tcPr>
            <w:tcW w:w="815" w:type="dxa"/>
            <w:hideMark/>
          </w:tcPr>
          <w:p w14:paraId="03B24E51"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50</w:t>
            </w:r>
          </w:p>
        </w:tc>
        <w:tc>
          <w:tcPr>
            <w:tcW w:w="2085" w:type="dxa"/>
            <w:hideMark/>
          </w:tcPr>
          <w:p w14:paraId="6A731CDD"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Behavioral Disorder</w:t>
            </w:r>
          </w:p>
        </w:tc>
        <w:tc>
          <w:tcPr>
            <w:tcW w:w="2946" w:type="dxa"/>
            <w:hideMark/>
          </w:tcPr>
          <w:p w14:paraId="5D274744"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Behavioral Disorder</w:t>
            </w:r>
          </w:p>
        </w:tc>
        <w:tc>
          <w:tcPr>
            <w:tcW w:w="3689" w:type="dxa"/>
            <w:hideMark/>
          </w:tcPr>
          <w:p w14:paraId="46E5D4A5"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Will not be mapped - using source of record if available. No data in file.</w:t>
            </w:r>
          </w:p>
        </w:tc>
      </w:tr>
      <w:tr w:rsidR="00F4627F" w:rsidRPr="00F4627F" w14:paraId="4950212B" w14:textId="77777777" w:rsidTr="00F4627F">
        <w:trPr>
          <w:cantSplit/>
        </w:trPr>
        <w:tc>
          <w:tcPr>
            <w:tcW w:w="815" w:type="dxa"/>
            <w:hideMark/>
          </w:tcPr>
          <w:p w14:paraId="0D58DF53"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51</w:t>
            </w:r>
          </w:p>
        </w:tc>
        <w:tc>
          <w:tcPr>
            <w:tcW w:w="2085" w:type="dxa"/>
            <w:hideMark/>
          </w:tcPr>
          <w:p w14:paraId="257C3CF5"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Autism</w:t>
            </w:r>
          </w:p>
        </w:tc>
        <w:tc>
          <w:tcPr>
            <w:tcW w:w="2946" w:type="dxa"/>
            <w:hideMark/>
          </w:tcPr>
          <w:p w14:paraId="2A3B599F"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Autism</w:t>
            </w:r>
          </w:p>
        </w:tc>
        <w:tc>
          <w:tcPr>
            <w:tcW w:w="3689" w:type="dxa"/>
            <w:hideMark/>
          </w:tcPr>
          <w:p w14:paraId="41EA01B4"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Will not be mapped - using source of record if available. No data in file.</w:t>
            </w:r>
          </w:p>
        </w:tc>
      </w:tr>
      <w:tr w:rsidR="00F4627F" w:rsidRPr="00F4627F" w14:paraId="0AD3676F" w14:textId="77777777" w:rsidTr="00F4627F">
        <w:trPr>
          <w:cantSplit/>
        </w:trPr>
        <w:tc>
          <w:tcPr>
            <w:tcW w:w="815" w:type="dxa"/>
            <w:hideMark/>
          </w:tcPr>
          <w:p w14:paraId="2215531A"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52</w:t>
            </w:r>
          </w:p>
        </w:tc>
        <w:tc>
          <w:tcPr>
            <w:tcW w:w="2085" w:type="dxa"/>
            <w:hideMark/>
          </w:tcPr>
          <w:p w14:paraId="2721D62D"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Blindness</w:t>
            </w:r>
          </w:p>
        </w:tc>
        <w:tc>
          <w:tcPr>
            <w:tcW w:w="2946" w:type="dxa"/>
            <w:hideMark/>
          </w:tcPr>
          <w:p w14:paraId="58224BFF"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Blindness</w:t>
            </w:r>
          </w:p>
        </w:tc>
        <w:tc>
          <w:tcPr>
            <w:tcW w:w="3689" w:type="dxa"/>
            <w:hideMark/>
          </w:tcPr>
          <w:p w14:paraId="36CA52B3"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Will not be mapped - using source of record if available. No data in file.</w:t>
            </w:r>
          </w:p>
        </w:tc>
      </w:tr>
      <w:tr w:rsidR="00F4627F" w:rsidRPr="00F4627F" w14:paraId="034C9BD9" w14:textId="77777777" w:rsidTr="00F4627F">
        <w:trPr>
          <w:cantSplit/>
        </w:trPr>
        <w:tc>
          <w:tcPr>
            <w:tcW w:w="815" w:type="dxa"/>
            <w:hideMark/>
          </w:tcPr>
          <w:p w14:paraId="6B33CEF6"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53</w:t>
            </w:r>
          </w:p>
        </w:tc>
        <w:tc>
          <w:tcPr>
            <w:tcW w:w="2085" w:type="dxa"/>
            <w:hideMark/>
          </w:tcPr>
          <w:p w14:paraId="3D9791B4"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Deaf-Blindness</w:t>
            </w:r>
          </w:p>
        </w:tc>
        <w:tc>
          <w:tcPr>
            <w:tcW w:w="2946" w:type="dxa"/>
            <w:hideMark/>
          </w:tcPr>
          <w:p w14:paraId="7ABD743D"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Deaf-Blindness</w:t>
            </w:r>
          </w:p>
        </w:tc>
        <w:tc>
          <w:tcPr>
            <w:tcW w:w="3689" w:type="dxa"/>
            <w:hideMark/>
          </w:tcPr>
          <w:p w14:paraId="51213DCC"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Will not be mapped - using source of record if available. No data in file.</w:t>
            </w:r>
          </w:p>
        </w:tc>
      </w:tr>
      <w:tr w:rsidR="00F4627F" w:rsidRPr="00F4627F" w14:paraId="5C0235AA" w14:textId="77777777" w:rsidTr="00F4627F">
        <w:trPr>
          <w:cantSplit/>
        </w:trPr>
        <w:tc>
          <w:tcPr>
            <w:tcW w:w="815" w:type="dxa"/>
            <w:hideMark/>
          </w:tcPr>
          <w:p w14:paraId="2D03740D"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54</w:t>
            </w:r>
          </w:p>
        </w:tc>
        <w:tc>
          <w:tcPr>
            <w:tcW w:w="2085" w:type="dxa"/>
            <w:hideMark/>
          </w:tcPr>
          <w:p w14:paraId="7887F49B"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Deafness</w:t>
            </w:r>
          </w:p>
        </w:tc>
        <w:tc>
          <w:tcPr>
            <w:tcW w:w="2946" w:type="dxa"/>
            <w:hideMark/>
          </w:tcPr>
          <w:p w14:paraId="12BFE602"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Deafness</w:t>
            </w:r>
          </w:p>
        </w:tc>
        <w:tc>
          <w:tcPr>
            <w:tcW w:w="3689" w:type="dxa"/>
            <w:hideMark/>
          </w:tcPr>
          <w:p w14:paraId="66E78C67"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Will not be mapped - using source of record if available. No data in file.</w:t>
            </w:r>
          </w:p>
        </w:tc>
      </w:tr>
      <w:tr w:rsidR="00F4627F" w:rsidRPr="00F4627F" w14:paraId="230C27C5" w14:textId="77777777" w:rsidTr="00F4627F">
        <w:trPr>
          <w:cantSplit/>
        </w:trPr>
        <w:tc>
          <w:tcPr>
            <w:tcW w:w="815" w:type="dxa"/>
            <w:hideMark/>
          </w:tcPr>
          <w:p w14:paraId="5BD1AA53"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55</w:t>
            </w:r>
          </w:p>
        </w:tc>
        <w:tc>
          <w:tcPr>
            <w:tcW w:w="2085" w:type="dxa"/>
            <w:hideMark/>
          </w:tcPr>
          <w:p w14:paraId="15801DC1"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Developmental Delay</w:t>
            </w:r>
          </w:p>
        </w:tc>
        <w:tc>
          <w:tcPr>
            <w:tcW w:w="2946" w:type="dxa"/>
            <w:hideMark/>
          </w:tcPr>
          <w:p w14:paraId="6F02224B"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Developmental Delay</w:t>
            </w:r>
          </w:p>
        </w:tc>
        <w:tc>
          <w:tcPr>
            <w:tcW w:w="3689" w:type="dxa"/>
            <w:hideMark/>
          </w:tcPr>
          <w:p w14:paraId="3FEA8564"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Will not be mapped - using source of record if available. No data in file.</w:t>
            </w:r>
          </w:p>
        </w:tc>
      </w:tr>
      <w:tr w:rsidR="00F4627F" w:rsidRPr="00F4627F" w14:paraId="09CBE325" w14:textId="77777777" w:rsidTr="00F4627F">
        <w:trPr>
          <w:cantSplit/>
        </w:trPr>
        <w:tc>
          <w:tcPr>
            <w:tcW w:w="815" w:type="dxa"/>
            <w:hideMark/>
          </w:tcPr>
          <w:p w14:paraId="245E6D43"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56</w:t>
            </w:r>
          </w:p>
        </w:tc>
        <w:tc>
          <w:tcPr>
            <w:tcW w:w="2085" w:type="dxa"/>
            <w:hideMark/>
          </w:tcPr>
          <w:p w14:paraId="55925BC3"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Emotional Disturbance</w:t>
            </w:r>
          </w:p>
        </w:tc>
        <w:tc>
          <w:tcPr>
            <w:tcW w:w="2946" w:type="dxa"/>
            <w:hideMark/>
          </w:tcPr>
          <w:p w14:paraId="6AD7190F"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Emotional Disturbance</w:t>
            </w:r>
          </w:p>
        </w:tc>
        <w:tc>
          <w:tcPr>
            <w:tcW w:w="3689" w:type="dxa"/>
            <w:hideMark/>
          </w:tcPr>
          <w:p w14:paraId="58E950C1"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Will not be mapped - using source of record if available. No data in file.</w:t>
            </w:r>
          </w:p>
        </w:tc>
      </w:tr>
      <w:tr w:rsidR="00F4627F" w:rsidRPr="00F4627F" w14:paraId="349CA152" w14:textId="77777777" w:rsidTr="00F4627F">
        <w:trPr>
          <w:cantSplit/>
        </w:trPr>
        <w:tc>
          <w:tcPr>
            <w:tcW w:w="815" w:type="dxa"/>
            <w:hideMark/>
          </w:tcPr>
          <w:p w14:paraId="6DD5AC8C"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lastRenderedPageBreak/>
              <w:t>57</w:t>
            </w:r>
          </w:p>
        </w:tc>
        <w:tc>
          <w:tcPr>
            <w:tcW w:w="2085" w:type="dxa"/>
            <w:hideMark/>
          </w:tcPr>
          <w:p w14:paraId="39497A36"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Hearing Impairment</w:t>
            </w:r>
          </w:p>
        </w:tc>
        <w:tc>
          <w:tcPr>
            <w:tcW w:w="2946" w:type="dxa"/>
            <w:hideMark/>
          </w:tcPr>
          <w:p w14:paraId="52E22D20"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Hearing Impairment</w:t>
            </w:r>
          </w:p>
        </w:tc>
        <w:tc>
          <w:tcPr>
            <w:tcW w:w="3689" w:type="dxa"/>
            <w:hideMark/>
          </w:tcPr>
          <w:p w14:paraId="49EA17B7"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Will not be mapped - using source of record if available. No data in file.</w:t>
            </w:r>
          </w:p>
        </w:tc>
      </w:tr>
      <w:tr w:rsidR="00F4627F" w:rsidRPr="00F4627F" w14:paraId="7ED7EFCE" w14:textId="77777777" w:rsidTr="00F4627F">
        <w:trPr>
          <w:cantSplit/>
        </w:trPr>
        <w:tc>
          <w:tcPr>
            <w:tcW w:w="815" w:type="dxa"/>
            <w:hideMark/>
          </w:tcPr>
          <w:p w14:paraId="77E59875"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58</w:t>
            </w:r>
          </w:p>
        </w:tc>
        <w:tc>
          <w:tcPr>
            <w:tcW w:w="2085" w:type="dxa"/>
            <w:hideMark/>
          </w:tcPr>
          <w:p w14:paraId="3E16C042"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Intellectual Disability</w:t>
            </w:r>
          </w:p>
        </w:tc>
        <w:tc>
          <w:tcPr>
            <w:tcW w:w="2946" w:type="dxa"/>
            <w:hideMark/>
          </w:tcPr>
          <w:p w14:paraId="09DA7248"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Intellectual Disability</w:t>
            </w:r>
          </w:p>
        </w:tc>
        <w:tc>
          <w:tcPr>
            <w:tcW w:w="3689" w:type="dxa"/>
            <w:hideMark/>
          </w:tcPr>
          <w:p w14:paraId="1C5EE084"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Will not be mapped - using source of record if available. No data in file.</w:t>
            </w:r>
          </w:p>
        </w:tc>
      </w:tr>
      <w:tr w:rsidR="00F4627F" w:rsidRPr="00F4627F" w14:paraId="565A98DF" w14:textId="77777777" w:rsidTr="00F4627F">
        <w:trPr>
          <w:cantSplit/>
        </w:trPr>
        <w:tc>
          <w:tcPr>
            <w:tcW w:w="815" w:type="dxa"/>
            <w:hideMark/>
          </w:tcPr>
          <w:p w14:paraId="3D17B975"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59</w:t>
            </w:r>
          </w:p>
        </w:tc>
        <w:tc>
          <w:tcPr>
            <w:tcW w:w="2085" w:type="dxa"/>
            <w:hideMark/>
          </w:tcPr>
          <w:p w14:paraId="52328EA7"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Multiple Disabilities</w:t>
            </w:r>
          </w:p>
        </w:tc>
        <w:tc>
          <w:tcPr>
            <w:tcW w:w="2946" w:type="dxa"/>
            <w:hideMark/>
          </w:tcPr>
          <w:p w14:paraId="78976BA4"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Multiple Disabilities</w:t>
            </w:r>
          </w:p>
        </w:tc>
        <w:tc>
          <w:tcPr>
            <w:tcW w:w="3689" w:type="dxa"/>
            <w:hideMark/>
          </w:tcPr>
          <w:p w14:paraId="64095DA6"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Will not be mapped - using source of record if available. No data in file.</w:t>
            </w:r>
          </w:p>
        </w:tc>
      </w:tr>
      <w:tr w:rsidR="00F4627F" w:rsidRPr="00F4627F" w14:paraId="41BD9EE3" w14:textId="77777777" w:rsidTr="00F4627F">
        <w:trPr>
          <w:cantSplit/>
        </w:trPr>
        <w:tc>
          <w:tcPr>
            <w:tcW w:w="815" w:type="dxa"/>
            <w:hideMark/>
          </w:tcPr>
          <w:p w14:paraId="6CA78E9B"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60</w:t>
            </w:r>
          </w:p>
        </w:tc>
        <w:tc>
          <w:tcPr>
            <w:tcW w:w="2085" w:type="dxa"/>
            <w:hideMark/>
          </w:tcPr>
          <w:p w14:paraId="7316CA37"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Orthopedic Impairments</w:t>
            </w:r>
          </w:p>
        </w:tc>
        <w:tc>
          <w:tcPr>
            <w:tcW w:w="2946" w:type="dxa"/>
            <w:hideMark/>
          </w:tcPr>
          <w:p w14:paraId="4C588E33"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Orthopedic Impairments</w:t>
            </w:r>
          </w:p>
        </w:tc>
        <w:tc>
          <w:tcPr>
            <w:tcW w:w="3689" w:type="dxa"/>
            <w:hideMark/>
          </w:tcPr>
          <w:p w14:paraId="7C541BDB"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Will not be mapped - using source of record if available. No data in file.</w:t>
            </w:r>
          </w:p>
        </w:tc>
      </w:tr>
      <w:tr w:rsidR="00F4627F" w:rsidRPr="00F4627F" w14:paraId="3ECB038E" w14:textId="77777777" w:rsidTr="00F4627F">
        <w:trPr>
          <w:cantSplit/>
        </w:trPr>
        <w:tc>
          <w:tcPr>
            <w:tcW w:w="815" w:type="dxa"/>
            <w:hideMark/>
          </w:tcPr>
          <w:p w14:paraId="22854DE6"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61</w:t>
            </w:r>
          </w:p>
        </w:tc>
        <w:tc>
          <w:tcPr>
            <w:tcW w:w="2085" w:type="dxa"/>
            <w:hideMark/>
          </w:tcPr>
          <w:p w14:paraId="6F0A2574"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Other Health Impairment</w:t>
            </w:r>
          </w:p>
        </w:tc>
        <w:tc>
          <w:tcPr>
            <w:tcW w:w="2946" w:type="dxa"/>
            <w:hideMark/>
          </w:tcPr>
          <w:p w14:paraId="734BB61E"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Other Health Impairment</w:t>
            </w:r>
          </w:p>
        </w:tc>
        <w:tc>
          <w:tcPr>
            <w:tcW w:w="3689" w:type="dxa"/>
            <w:hideMark/>
          </w:tcPr>
          <w:p w14:paraId="3A969B27"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Will not be mapped - using source of record if available. No data in file.</w:t>
            </w:r>
          </w:p>
        </w:tc>
      </w:tr>
      <w:tr w:rsidR="00F4627F" w:rsidRPr="00F4627F" w14:paraId="62FFFE6A" w14:textId="77777777" w:rsidTr="00F4627F">
        <w:trPr>
          <w:cantSplit/>
        </w:trPr>
        <w:tc>
          <w:tcPr>
            <w:tcW w:w="815" w:type="dxa"/>
            <w:hideMark/>
          </w:tcPr>
          <w:p w14:paraId="0D543701"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62</w:t>
            </w:r>
          </w:p>
        </w:tc>
        <w:tc>
          <w:tcPr>
            <w:tcW w:w="2085" w:type="dxa"/>
            <w:hideMark/>
          </w:tcPr>
          <w:p w14:paraId="72CEE1B9"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Specific Learning Disabilities</w:t>
            </w:r>
          </w:p>
        </w:tc>
        <w:tc>
          <w:tcPr>
            <w:tcW w:w="2946" w:type="dxa"/>
            <w:hideMark/>
          </w:tcPr>
          <w:p w14:paraId="05B6778A"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Specific Learning Disabilities</w:t>
            </w:r>
          </w:p>
        </w:tc>
        <w:tc>
          <w:tcPr>
            <w:tcW w:w="3689" w:type="dxa"/>
            <w:hideMark/>
          </w:tcPr>
          <w:p w14:paraId="44148A07"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Will not be mapped - using source of record if available. No data in file.</w:t>
            </w:r>
          </w:p>
        </w:tc>
      </w:tr>
      <w:tr w:rsidR="00F4627F" w:rsidRPr="00F4627F" w14:paraId="0209CD0D" w14:textId="77777777" w:rsidTr="00F4627F">
        <w:trPr>
          <w:cantSplit/>
        </w:trPr>
        <w:tc>
          <w:tcPr>
            <w:tcW w:w="815" w:type="dxa"/>
            <w:hideMark/>
          </w:tcPr>
          <w:p w14:paraId="11D01A7A"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63</w:t>
            </w:r>
          </w:p>
        </w:tc>
        <w:tc>
          <w:tcPr>
            <w:tcW w:w="2085" w:type="dxa"/>
            <w:hideMark/>
          </w:tcPr>
          <w:p w14:paraId="7794785C"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Speech or Language Impairment</w:t>
            </w:r>
          </w:p>
        </w:tc>
        <w:tc>
          <w:tcPr>
            <w:tcW w:w="2946" w:type="dxa"/>
            <w:hideMark/>
          </w:tcPr>
          <w:p w14:paraId="15DA4A8D"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Speech or Language Impairment</w:t>
            </w:r>
          </w:p>
        </w:tc>
        <w:tc>
          <w:tcPr>
            <w:tcW w:w="3689" w:type="dxa"/>
            <w:hideMark/>
          </w:tcPr>
          <w:p w14:paraId="726AB0B4"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Will not be mapped - using source of record if available. No data in file.</w:t>
            </w:r>
          </w:p>
        </w:tc>
      </w:tr>
      <w:tr w:rsidR="00F4627F" w:rsidRPr="00F4627F" w14:paraId="70E5EE8A" w14:textId="77777777" w:rsidTr="00F4627F">
        <w:trPr>
          <w:cantSplit/>
        </w:trPr>
        <w:tc>
          <w:tcPr>
            <w:tcW w:w="815" w:type="dxa"/>
            <w:hideMark/>
          </w:tcPr>
          <w:p w14:paraId="4D0C0F50"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64</w:t>
            </w:r>
          </w:p>
        </w:tc>
        <w:tc>
          <w:tcPr>
            <w:tcW w:w="2085" w:type="dxa"/>
            <w:hideMark/>
          </w:tcPr>
          <w:p w14:paraId="62B4549E"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Traumatic Brain Injury</w:t>
            </w:r>
          </w:p>
        </w:tc>
        <w:tc>
          <w:tcPr>
            <w:tcW w:w="2946" w:type="dxa"/>
            <w:hideMark/>
          </w:tcPr>
          <w:p w14:paraId="3B1F191A"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Traumatic Brain Injury</w:t>
            </w:r>
          </w:p>
        </w:tc>
        <w:tc>
          <w:tcPr>
            <w:tcW w:w="3689" w:type="dxa"/>
            <w:hideMark/>
          </w:tcPr>
          <w:p w14:paraId="3312BCE8"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Will not be mapped - using source of record if available. No data in file.</w:t>
            </w:r>
          </w:p>
        </w:tc>
      </w:tr>
      <w:tr w:rsidR="00F4627F" w:rsidRPr="00F4627F" w14:paraId="6D143362" w14:textId="77777777" w:rsidTr="00F4627F">
        <w:trPr>
          <w:cantSplit/>
        </w:trPr>
        <w:tc>
          <w:tcPr>
            <w:tcW w:w="815" w:type="dxa"/>
            <w:hideMark/>
          </w:tcPr>
          <w:p w14:paraId="3FFD114E"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65</w:t>
            </w:r>
          </w:p>
        </w:tc>
        <w:tc>
          <w:tcPr>
            <w:tcW w:w="2085" w:type="dxa"/>
            <w:hideMark/>
          </w:tcPr>
          <w:p w14:paraId="6A8DA9D6"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Visual Impairment</w:t>
            </w:r>
          </w:p>
        </w:tc>
        <w:tc>
          <w:tcPr>
            <w:tcW w:w="2946" w:type="dxa"/>
            <w:hideMark/>
          </w:tcPr>
          <w:p w14:paraId="57B9620A"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Visual Impairment</w:t>
            </w:r>
          </w:p>
        </w:tc>
        <w:tc>
          <w:tcPr>
            <w:tcW w:w="3689" w:type="dxa"/>
            <w:hideMark/>
          </w:tcPr>
          <w:p w14:paraId="7DF2F7AA"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Will not be mapped - using source of record if available. No data in file.</w:t>
            </w:r>
          </w:p>
        </w:tc>
      </w:tr>
      <w:tr w:rsidR="00F4627F" w:rsidRPr="00F4627F" w14:paraId="3D20C5BE" w14:textId="77777777" w:rsidTr="00F4627F">
        <w:trPr>
          <w:cantSplit/>
        </w:trPr>
        <w:tc>
          <w:tcPr>
            <w:tcW w:w="815" w:type="dxa"/>
            <w:hideMark/>
          </w:tcPr>
          <w:p w14:paraId="485BAE35"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66</w:t>
            </w:r>
          </w:p>
        </w:tc>
        <w:tc>
          <w:tcPr>
            <w:tcW w:w="2085" w:type="dxa"/>
            <w:hideMark/>
          </w:tcPr>
          <w:p w14:paraId="0037036C"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Test Level</w:t>
            </w:r>
          </w:p>
        </w:tc>
        <w:tc>
          <w:tcPr>
            <w:tcW w:w="2946" w:type="dxa"/>
            <w:hideMark/>
          </w:tcPr>
          <w:p w14:paraId="598AE361"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Test Level</w:t>
            </w:r>
          </w:p>
        </w:tc>
        <w:tc>
          <w:tcPr>
            <w:tcW w:w="3689" w:type="dxa"/>
            <w:hideMark/>
          </w:tcPr>
          <w:p w14:paraId="4041F354"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Will be added to SCORES table</w:t>
            </w:r>
          </w:p>
        </w:tc>
      </w:tr>
      <w:tr w:rsidR="00F4627F" w:rsidRPr="00F4627F" w14:paraId="02D8B65E" w14:textId="77777777" w:rsidTr="00F4627F">
        <w:trPr>
          <w:cantSplit/>
        </w:trPr>
        <w:tc>
          <w:tcPr>
            <w:tcW w:w="815" w:type="dxa"/>
            <w:hideMark/>
          </w:tcPr>
          <w:p w14:paraId="2D4ED6E7"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67</w:t>
            </w:r>
          </w:p>
        </w:tc>
        <w:tc>
          <w:tcPr>
            <w:tcW w:w="2085" w:type="dxa"/>
            <w:hideMark/>
          </w:tcPr>
          <w:p w14:paraId="44971D55"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Form</w:t>
            </w:r>
          </w:p>
        </w:tc>
        <w:tc>
          <w:tcPr>
            <w:tcW w:w="2946" w:type="dxa"/>
            <w:hideMark/>
          </w:tcPr>
          <w:p w14:paraId="744D0F4E"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Form</w:t>
            </w:r>
          </w:p>
        </w:tc>
        <w:tc>
          <w:tcPr>
            <w:tcW w:w="3689" w:type="dxa"/>
            <w:hideMark/>
          </w:tcPr>
          <w:p w14:paraId="4B5123D6"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Will be added to SCORES table</w:t>
            </w:r>
          </w:p>
        </w:tc>
      </w:tr>
      <w:tr w:rsidR="00F4627F" w:rsidRPr="00F4627F" w14:paraId="557EC08D" w14:textId="77777777" w:rsidTr="00F4627F">
        <w:trPr>
          <w:cantSplit/>
        </w:trPr>
        <w:tc>
          <w:tcPr>
            <w:tcW w:w="815" w:type="dxa"/>
            <w:hideMark/>
          </w:tcPr>
          <w:p w14:paraId="4ED8DDA8"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68</w:t>
            </w:r>
          </w:p>
        </w:tc>
        <w:tc>
          <w:tcPr>
            <w:tcW w:w="2085" w:type="dxa"/>
            <w:hideMark/>
          </w:tcPr>
          <w:p w14:paraId="70BC67FF" w14:textId="77777777" w:rsidR="00F4627F" w:rsidRPr="00F4627F" w:rsidRDefault="00F4627F" w:rsidP="00F4627F">
            <w:pPr>
              <w:pStyle w:val="PSBody"/>
              <w:spacing w:after="0"/>
              <w:rPr>
                <w:rFonts w:ascii="Courier New" w:hAnsi="Courier New" w:cs="Courier New"/>
                <w:sz w:val="18"/>
                <w:szCs w:val="18"/>
              </w:rPr>
            </w:pPr>
            <w:proofErr w:type="spellStart"/>
            <w:r w:rsidRPr="00F4627F">
              <w:rPr>
                <w:rFonts w:ascii="Courier New" w:hAnsi="Courier New" w:cs="Courier New"/>
                <w:sz w:val="18"/>
                <w:szCs w:val="18"/>
              </w:rPr>
              <w:t>ResultID</w:t>
            </w:r>
            <w:proofErr w:type="spellEnd"/>
          </w:p>
        </w:tc>
        <w:tc>
          <w:tcPr>
            <w:tcW w:w="2946" w:type="dxa"/>
            <w:hideMark/>
          </w:tcPr>
          <w:p w14:paraId="06EE9D0C" w14:textId="77777777" w:rsidR="00F4627F" w:rsidRPr="00F4627F" w:rsidRDefault="00F4627F" w:rsidP="00F4627F">
            <w:pPr>
              <w:pStyle w:val="PSBody"/>
              <w:spacing w:after="0"/>
              <w:rPr>
                <w:rFonts w:ascii="Courier New" w:hAnsi="Courier New" w:cs="Courier New"/>
                <w:sz w:val="18"/>
                <w:szCs w:val="18"/>
              </w:rPr>
            </w:pPr>
            <w:proofErr w:type="spellStart"/>
            <w:r w:rsidRPr="00F4627F">
              <w:rPr>
                <w:rFonts w:ascii="Courier New" w:hAnsi="Courier New" w:cs="Courier New"/>
                <w:sz w:val="18"/>
                <w:szCs w:val="18"/>
              </w:rPr>
              <w:t>ResultID</w:t>
            </w:r>
            <w:proofErr w:type="spellEnd"/>
          </w:p>
        </w:tc>
        <w:tc>
          <w:tcPr>
            <w:tcW w:w="3689" w:type="dxa"/>
            <w:hideMark/>
          </w:tcPr>
          <w:p w14:paraId="0B0B8F22"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Will not be mapped (Pearson-specific)</w:t>
            </w:r>
          </w:p>
        </w:tc>
      </w:tr>
      <w:tr w:rsidR="00F4627F" w:rsidRPr="00F4627F" w14:paraId="212131FE" w14:textId="77777777" w:rsidTr="00F4627F">
        <w:trPr>
          <w:cantSplit/>
        </w:trPr>
        <w:tc>
          <w:tcPr>
            <w:tcW w:w="815" w:type="dxa"/>
            <w:hideMark/>
          </w:tcPr>
          <w:p w14:paraId="7AADB9B6"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69</w:t>
            </w:r>
          </w:p>
        </w:tc>
        <w:tc>
          <w:tcPr>
            <w:tcW w:w="2085" w:type="dxa"/>
            <w:hideMark/>
          </w:tcPr>
          <w:p w14:paraId="75BA68CF"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Test Date</w:t>
            </w:r>
          </w:p>
        </w:tc>
        <w:tc>
          <w:tcPr>
            <w:tcW w:w="2946" w:type="dxa"/>
            <w:hideMark/>
          </w:tcPr>
          <w:p w14:paraId="0B53CA68"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Test Date</w:t>
            </w:r>
          </w:p>
        </w:tc>
        <w:tc>
          <w:tcPr>
            <w:tcW w:w="3689" w:type="dxa"/>
            <w:hideMark/>
          </w:tcPr>
          <w:p w14:paraId="2888BF57"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Will be added TEST_ADMIN table</w:t>
            </w:r>
          </w:p>
        </w:tc>
      </w:tr>
      <w:tr w:rsidR="00F4627F" w:rsidRPr="00F4627F" w14:paraId="17548B17" w14:textId="77777777" w:rsidTr="00F4627F">
        <w:trPr>
          <w:cantSplit/>
        </w:trPr>
        <w:tc>
          <w:tcPr>
            <w:tcW w:w="815" w:type="dxa"/>
            <w:hideMark/>
          </w:tcPr>
          <w:p w14:paraId="11879865"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70</w:t>
            </w:r>
          </w:p>
        </w:tc>
        <w:tc>
          <w:tcPr>
            <w:tcW w:w="2085" w:type="dxa"/>
            <w:hideMark/>
          </w:tcPr>
          <w:p w14:paraId="19EE1A3C"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Administration Timed or Untimed</w:t>
            </w:r>
          </w:p>
        </w:tc>
        <w:tc>
          <w:tcPr>
            <w:tcW w:w="2946" w:type="dxa"/>
            <w:hideMark/>
          </w:tcPr>
          <w:p w14:paraId="5E712478"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Administration Timed or Untimed</w:t>
            </w:r>
          </w:p>
        </w:tc>
        <w:tc>
          <w:tcPr>
            <w:tcW w:w="3689" w:type="dxa"/>
            <w:hideMark/>
          </w:tcPr>
          <w:p w14:paraId="35910409"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Will be added TEST_ADMIN table</w:t>
            </w:r>
          </w:p>
        </w:tc>
      </w:tr>
      <w:tr w:rsidR="00F4627F" w:rsidRPr="00F4627F" w14:paraId="0D157AEC" w14:textId="77777777" w:rsidTr="00F4627F">
        <w:trPr>
          <w:cantSplit/>
        </w:trPr>
        <w:tc>
          <w:tcPr>
            <w:tcW w:w="815" w:type="dxa"/>
            <w:hideMark/>
          </w:tcPr>
          <w:p w14:paraId="21689F37"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71</w:t>
            </w:r>
          </w:p>
        </w:tc>
        <w:tc>
          <w:tcPr>
            <w:tcW w:w="2085" w:type="dxa"/>
            <w:hideMark/>
          </w:tcPr>
          <w:p w14:paraId="45B0BAC0" w14:textId="77777777" w:rsidR="00F4627F" w:rsidRPr="00F4627F" w:rsidRDefault="00F4627F" w:rsidP="00F4627F">
            <w:pPr>
              <w:pStyle w:val="PSBody"/>
              <w:spacing w:after="0"/>
              <w:rPr>
                <w:rFonts w:ascii="Courier New" w:hAnsi="Courier New" w:cs="Courier New"/>
                <w:sz w:val="18"/>
                <w:szCs w:val="18"/>
              </w:rPr>
            </w:pPr>
            <w:proofErr w:type="spellStart"/>
            <w:r w:rsidRPr="00F4627F">
              <w:rPr>
                <w:rFonts w:ascii="Courier New" w:hAnsi="Courier New" w:cs="Courier New"/>
                <w:sz w:val="18"/>
                <w:szCs w:val="18"/>
              </w:rPr>
              <w:t>NumAttempted</w:t>
            </w:r>
            <w:proofErr w:type="spellEnd"/>
          </w:p>
        </w:tc>
        <w:tc>
          <w:tcPr>
            <w:tcW w:w="2946" w:type="dxa"/>
            <w:hideMark/>
          </w:tcPr>
          <w:p w14:paraId="27F93350"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Number Attempted</w:t>
            </w:r>
          </w:p>
        </w:tc>
        <w:tc>
          <w:tcPr>
            <w:tcW w:w="3689" w:type="dxa"/>
            <w:hideMark/>
          </w:tcPr>
          <w:p w14:paraId="1E325C8E"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Will be added TEST_ADMIN table</w:t>
            </w:r>
          </w:p>
        </w:tc>
      </w:tr>
      <w:tr w:rsidR="00F4627F" w:rsidRPr="00F4627F" w14:paraId="40976106" w14:textId="77777777" w:rsidTr="00F4627F">
        <w:trPr>
          <w:cantSplit/>
        </w:trPr>
        <w:tc>
          <w:tcPr>
            <w:tcW w:w="815" w:type="dxa"/>
            <w:hideMark/>
          </w:tcPr>
          <w:p w14:paraId="0C196037"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72</w:t>
            </w:r>
          </w:p>
        </w:tc>
        <w:tc>
          <w:tcPr>
            <w:tcW w:w="2085" w:type="dxa"/>
            <w:hideMark/>
          </w:tcPr>
          <w:p w14:paraId="448CE576"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RS</w:t>
            </w:r>
          </w:p>
        </w:tc>
        <w:tc>
          <w:tcPr>
            <w:tcW w:w="2946" w:type="dxa"/>
            <w:hideMark/>
          </w:tcPr>
          <w:p w14:paraId="6C4BC4A5"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Raw Score</w:t>
            </w:r>
          </w:p>
        </w:tc>
        <w:tc>
          <w:tcPr>
            <w:tcW w:w="3689" w:type="dxa"/>
            <w:hideMark/>
          </w:tcPr>
          <w:p w14:paraId="31C3D38C"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Will be added to SCORES table</w:t>
            </w:r>
          </w:p>
        </w:tc>
      </w:tr>
      <w:tr w:rsidR="00F4627F" w:rsidRPr="00F4627F" w14:paraId="40E5E307" w14:textId="77777777" w:rsidTr="00F4627F">
        <w:trPr>
          <w:cantSplit/>
        </w:trPr>
        <w:tc>
          <w:tcPr>
            <w:tcW w:w="815" w:type="dxa"/>
            <w:hideMark/>
          </w:tcPr>
          <w:p w14:paraId="0A7201BE"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73</w:t>
            </w:r>
          </w:p>
        </w:tc>
        <w:tc>
          <w:tcPr>
            <w:tcW w:w="2085" w:type="dxa"/>
            <w:hideMark/>
          </w:tcPr>
          <w:p w14:paraId="52B99257"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SS</w:t>
            </w:r>
          </w:p>
        </w:tc>
        <w:tc>
          <w:tcPr>
            <w:tcW w:w="2946" w:type="dxa"/>
            <w:hideMark/>
          </w:tcPr>
          <w:p w14:paraId="342FF5EA"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Scaled Score</w:t>
            </w:r>
          </w:p>
        </w:tc>
        <w:tc>
          <w:tcPr>
            <w:tcW w:w="3689" w:type="dxa"/>
            <w:hideMark/>
          </w:tcPr>
          <w:p w14:paraId="2EF9D179"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Will be added to SCORES table</w:t>
            </w:r>
          </w:p>
        </w:tc>
      </w:tr>
      <w:tr w:rsidR="00F4627F" w:rsidRPr="00F4627F" w14:paraId="09102A12" w14:textId="77777777" w:rsidTr="00F4627F">
        <w:trPr>
          <w:cantSplit/>
        </w:trPr>
        <w:tc>
          <w:tcPr>
            <w:tcW w:w="815" w:type="dxa"/>
            <w:hideMark/>
          </w:tcPr>
          <w:p w14:paraId="4E4355BD"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74</w:t>
            </w:r>
          </w:p>
        </w:tc>
        <w:tc>
          <w:tcPr>
            <w:tcW w:w="2085" w:type="dxa"/>
            <w:hideMark/>
          </w:tcPr>
          <w:p w14:paraId="083D1778"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NAI</w:t>
            </w:r>
          </w:p>
        </w:tc>
        <w:tc>
          <w:tcPr>
            <w:tcW w:w="2946" w:type="dxa"/>
            <w:hideMark/>
          </w:tcPr>
          <w:p w14:paraId="2ABA07F9"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NAI</w:t>
            </w:r>
          </w:p>
        </w:tc>
        <w:tc>
          <w:tcPr>
            <w:tcW w:w="3689" w:type="dxa"/>
            <w:hideMark/>
          </w:tcPr>
          <w:p w14:paraId="3DD0A9D5"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Will be added to SCORES table</w:t>
            </w:r>
          </w:p>
        </w:tc>
      </w:tr>
      <w:tr w:rsidR="00F4627F" w:rsidRPr="00F4627F" w14:paraId="7997A508" w14:textId="77777777" w:rsidTr="00F4627F">
        <w:trPr>
          <w:cantSplit/>
        </w:trPr>
        <w:tc>
          <w:tcPr>
            <w:tcW w:w="815" w:type="dxa"/>
            <w:hideMark/>
          </w:tcPr>
          <w:p w14:paraId="4C2AB846"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75</w:t>
            </w:r>
          </w:p>
        </w:tc>
        <w:tc>
          <w:tcPr>
            <w:tcW w:w="2085" w:type="dxa"/>
            <w:hideMark/>
          </w:tcPr>
          <w:p w14:paraId="1DEC3710"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PR</w:t>
            </w:r>
          </w:p>
        </w:tc>
        <w:tc>
          <w:tcPr>
            <w:tcW w:w="2946" w:type="dxa"/>
            <w:hideMark/>
          </w:tcPr>
          <w:p w14:paraId="0A092E4B"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PR</w:t>
            </w:r>
          </w:p>
        </w:tc>
        <w:tc>
          <w:tcPr>
            <w:tcW w:w="3689" w:type="dxa"/>
            <w:hideMark/>
          </w:tcPr>
          <w:p w14:paraId="1D419FAE"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Will be added to SCORES table</w:t>
            </w:r>
          </w:p>
        </w:tc>
      </w:tr>
      <w:tr w:rsidR="00F4627F" w:rsidRPr="00F4627F" w14:paraId="3A7D61FF" w14:textId="77777777" w:rsidTr="00F4627F">
        <w:trPr>
          <w:cantSplit/>
        </w:trPr>
        <w:tc>
          <w:tcPr>
            <w:tcW w:w="815" w:type="dxa"/>
            <w:hideMark/>
          </w:tcPr>
          <w:p w14:paraId="49A32768"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76</w:t>
            </w:r>
          </w:p>
        </w:tc>
        <w:tc>
          <w:tcPr>
            <w:tcW w:w="2085" w:type="dxa"/>
            <w:hideMark/>
          </w:tcPr>
          <w:p w14:paraId="132B923B"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Stanine</w:t>
            </w:r>
          </w:p>
        </w:tc>
        <w:tc>
          <w:tcPr>
            <w:tcW w:w="2946" w:type="dxa"/>
            <w:hideMark/>
          </w:tcPr>
          <w:p w14:paraId="0995A5EC"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Stanine</w:t>
            </w:r>
          </w:p>
        </w:tc>
        <w:tc>
          <w:tcPr>
            <w:tcW w:w="3689" w:type="dxa"/>
            <w:hideMark/>
          </w:tcPr>
          <w:p w14:paraId="4D0B02F5"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Will be added to SCORES table</w:t>
            </w:r>
          </w:p>
        </w:tc>
      </w:tr>
      <w:tr w:rsidR="00F4627F" w:rsidRPr="00F4627F" w14:paraId="7D1F54B6" w14:textId="77777777" w:rsidTr="00F4627F">
        <w:trPr>
          <w:cantSplit/>
        </w:trPr>
        <w:tc>
          <w:tcPr>
            <w:tcW w:w="815" w:type="dxa"/>
            <w:hideMark/>
          </w:tcPr>
          <w:p w14:paraId="77254A2D"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77</w:t>
            </w:r>
          </w:p>
        </w:tc>
        <w:tc>
          <w:tcPr>
            <w:tcW w:w="2085" w:type="dxa"/>
            <w:hideMark/>
          </w:tcPr>
          <w:p w14:paraId="6C9B98AE"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NCE</w:t>
            </w:r>
          </w:p>
        </w:tc>
        <w:tc>
          <w:tcPr>
            <w:tcW w:w="2946" w:type="dxa"/>
            <w:hideMark/>
          </w:tcPr>
          <w:p w14:paraId="283D40A0"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NCE</w:t>
            </w:r>
          </w:p>
        </w:tc>
        <w:tc>
          <w:tcPr>
            <w:tcW w:w="3689" w:type="dxa"/>
            <w:hideMark/>
          </w:tcPr>
          <w:p w14:paraId="50E505E0"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Will be added to SCORES table</w:t>
            </w:r>
          </w:p>
        </w:tc>
      </w:tr>
      <w:tr w:rsidR="00F4627F" w:rsidRPr="00F4627F" w14:paraId="05CCDE89" w14:textId="77777777" w:rsidTr="00F4627F">
        <w:trPr>
          <w:cantSplit/>
        </w:trPr>
        <w:tc>
          <w:tcPr>
            <w:tcW w:w="815" w:type="dxa"/>
            <w:hideMark/>
          </w:tcPr>
          <w:p w14:paraId="3601D15D"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78</w:t>
            </w:r>
          </w:p>
        </w:tc>
        <w:tc>
          <w:tcPr>
            <w:tcW w:w="2085" w:type="dxa"/>
            <w:hideMark/>
          </w:tcPr>
          <w:p w14:paraId="7EC9B160"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Local Norms Source</w:t>
            </w:r>
          </w:p>
        </w:tc>
        <w:tc>
          <w:tcPr>
            <w:tcW w:w="2946" w:type="dxa"/>
            <w:hideMark/>
          </w:tcPr>
          <w:p w14:paraId="1AA6B2DA"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Local Norms Source</w:t>
            </w:r>
          </w:p>
        </w:tc>
        <w:tc>
          <w:tcPr>
            <w:tcW w:w="3689" w:type="dxa"/>
            <w:hideMark/>
          </w:tcPr>
          <w:p w14:paraId="08281C28"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Will not be mapped. No data.</w:t>
            </w:r>
          </w:p>
        </w:tc>
      </w:tr>
      <w:tr w:rsidR="00F4627F" w:rsidRPr="00F4627F" w14:paraId="1136C934" w14:textId="77777777" w:rsidTr="00F4627F">
        <w:trPr>
          <w:cantSplit/>
        </w:trPr>
        <w:tc>
          <w:tcPr>
            <w:tcW w:w="815" w:type="dxa"/>
            <w:hideMark/>
          </w:tcPr>
          <w:p w14:paraId="1F81E37F"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79</w:t>
            </w:r>
          </w:p>
        </w:tc>
        <w:tc>
          <w:tcPr>
            <w:tcW w:w="2085" w:type="dxa"/>
            <w:hideMark/>
          </w:tcPr>
          <w:p w14:paraId="55013BAE"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LOCAL NAI</w:t>
            </w:r>
          </w:p>
        </w:tc>
        <w:tc>
          <w:tcPr>
            <w:tcW w:w="2946" w:type="dxa"/>
            <w:hideMark/>
          </w:tcPr>
          <w:p w14:paraId="2B5B530F"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LOCAL NAI</w:t>
            </w:r>
          </w:p>
        </w:tc>
        <w:tc>
          <w:tcPr>
            <w:tcW w:w="3689" w:type="dxa"/>
            <w:hideMark/>
          </w:tcPr>
          <w:p w14:paraId="698E3FE9"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Will not be mapped. No data.</w:t>
            </w:r>
          </w:p>
        </w:tc>
      </w:tr>
      <w:tr w:rsidR="00F4627F" w:rsidRPr="00F4627F" w14:paraId="7446F875" w14:textId="77777777" w:rsidTr="00F4627F">
        <w:trPr>
          <w:cantSplit/>
        </w:trPr>
        <w:tc>
          <w:tcPr>
            <w:tcW w:w="815" w:type="dxa"/>
            <w:hideMark/>
          </w:tcPr>
          <w:p w14:paraId="7DD19785"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80</w:t>
            </w:r>
          </w:p>
        </w:tc>
        <w:tc>
          <w:tcPr>
            <w:tcW w:w="2085" w:type="dxa"/>
            <w:hideMark/>
          </w:tcPr>
          <w:p w14:paraId="6CAEBC07"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LOCAL PR</w:t>
            </w:r>
          </w:p>
        </w:tc>
        <w:tc>
          <w:tcPr>
            <w:tcW w:w="2946" w:type="dxa"/>
            <w:hideMark/>
          </w:tcPr>
          <w:p w14:paraId="06705C58"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LOCAL PR</w:t>
            </w:r>
          </w:p>
        </w:tc>
        <w:tc>
          <w:tcPr>
            <w:tcW w:w="3689" w:type="dxa"/>
            <w:hideMark/>
          </w:tcPr>
          <w:p w14:paraId="1F9362EE"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Will not be mapped. No data.</w:t>
            </w:r>
          </w:p>
        </w:tc>
      </w:tr>
      <w:tr w:rsidR="00F4627F" w:rsidRPr="00F4627F" w14:paraId="145BE2BE" w14:textId="77777777" w:rsidTr="00F4627F">
        <w:trPr>
          <w:cantSplit/>
        </w:trPr>
        <w:tc>
          <w:tcPr>
            <w:tcW w:w="815" w:type="dxa"/>
            <w:hideMark/>
          </w:tcPr>
          <w:p w14:paraId="61B6A2F4"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lastRenderedPageBreak/>
              <w:t>81</w:t>
            </w:r>
          </w:p>
        </w:tc>
        <w:tc>
          <w:tcPr>
            <w:tcW w:w="2085" w:type="dxa"/>
            <w:hideMark/>
          </w:tcPr>
          <w:p w14:paraId="36964D9F"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LOCAL Stanine</w:t>
            </w:r>
          </w:p>
        </w:tc>
        <w:tc>
          <w:tcPr>
            <w:tcW w:w="2946" w:type="dxa"/>
            <w:hideMark/>
          </w:tcPr>
          <w:p w14:paraId="3F2CA494"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LOCAL Stanine</w:t>
            </w:r>
          </w:p>
        </w:tc>
        <w:tc>
          <w:tcPr>
            <w:tcW w:w="3689" w:type="dxa"/>
            <w:hideMark/>
          </w:tcPr>
          <w:p w14:paraId="2EB2971C"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Will not be mapped. No data.</w:t>
            </w:r>
          </w:p>
        </w:tc>
      </w:tr>
      <w:tr w:rsidR="00F4627F" w:rsidRPr="00F4627F" w14:paraId="5C5C211D" w14:textId="77777777" w:rsidTr="00F4627F">
        <w:trPr>
          <w:cantSplit/>
        </w:trPr>
        <w:tc>
          <w:tcPr>
            <w:tcW w:w="815" w:type="dxa"/>
            <w:hideMark/>
          </w:tcPr>
          <w:p w14:paraId="24165723"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82</w:t>
            </w:r>
          </w:p>
        </w:tc>
        <w:tc>
          <w:tcPr>
            <w:tcW w:w="2085" w:type="dxa"/>
            <w:hideMark/>
          </w:tcPr>
          <w:p w14:paraId="08199177"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LOCAL NCE</w:t>
            </w:r>
          </w:p>
        </w:tc>
        <w:tc>
          <w:tcPr>
            <w:tcW w:w="2946" w:type="dxa"/>
            <w:hideMark/>
          </w:tcPr>
          <w:p w14:paraId="57EE3B1A"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LOCAL NCE</w:t>
            </w:r>
          </w:p>
        </w:tc>
        <w:tc>
          <w:tcPr>
            <w:tcW w:w="3689" w:type="dxa"/>
            <w:hideMark/>
          </w:tcPr>
          <w:p w14:paraId="695E291D"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Will not be mapped. No data.</w:t>
            </w:r>
          </w:p>
        </w:tc>
      </w:tr>
      <w:tr w:rsidR="00F4627F" w:rsidRPr="00F4627F" w14:paraId="06F612B9" w14:textId="77777777" w:rsidTr="00F4627F">
        <w:trPr>
          <w:cantSplit/>
        </w:trPr>
        <w:tc>
          <w:tcPr>
            <w:tcW w:w="815" w:type="dxa"/>
            <w:hideMark/>
          </w:tcPr>
          <w:p w14:paraId="556F3EBC"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82</w:t>
            </w:r>
          </w:p>
        </w:tc>
        <w:tc>
          <w:tcPr>
            <w:tcW w:w="2085" w:type="dxa"/>
            <w:hideMark/>
          </w:tcPr>
          <w:p w14:paraId="27C68D09"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Paper/Online</w:t>
            </w:r>
          </w:p>
        </w:tc>
        <w:tc>
          <w:tcPr>
            <w:tcW w:w="2946" w:type="dxa"/>
            <w:hideMark/>
          </w:tcPr>
          <w:p w14:paraId="071D6AD7"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Paper on Online Administration</w:t>
            </w:r>
          </w:p>
        </w:tc>
        <w:tc>
          <w:tcPr>
            <w:tcW w:w="3689" w:type="dxa"/>
            <w:hideMark/>
          </w:tcPr>
          <w:p w14:paraId="0E98620C"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Will be added TEST_ADMIN table</w:t>
            </w:r>
          </w:p>
        </w:tc>
      </w:tr>
      <w:tr w:rsidR="00F4627F" w:rsidRPr="00F4627F" w14:paraId="11AC3403" w14:textId="77777777" w:rsidTr="00F4627F">
        <w:trPr>
          <w:cantSplit/>
        </w:trPr>
        <w:tc>
          <w:tcPr>
            <w:tcW w:w="815" w:type="dxa"/>
            <w:hideMark/>
          </w:tcPr>
          <w:p w14:paraId="2938E4B4"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82</w:t>
            </w:r>
          </w:p>
        </w:tc>
        <w:tc>
          <w:tcPr>
            <w:tcW w:w="2085" w:type="dxa"/>
            <w:hideMark/>
          </w:tcPr>
          <w:p w14:paraId="06AA884A"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Session Status</w:t>
            </w:r>
          </w:p>
        </w:tc>
        <w:tc>
          <w:tcPr>
            <w:tcW w:w="2946" w:type="dxa"/>
            <w:hideMark/>
          </w:tcPr>
          <w:p w14:paraId="573B2984"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Session status of test at time of Request</w:t>
            </w:r>
          </w:p>
        </w:tc>
        <w:tc>
          <w:tcPr>
            <w:tcW w:w="3689" w:type="dxa"/>
            <w:hideMark/>
          </w:tcPr>
          <w:p w14:paraId="13B4945B" w14:textId="77777777" w:rsidR="00F4627F" w:rsidRPr="00F4627F" w:rsidRDefault="00F4627F" w:rsidP="00F4627F">
            <w:pPr>
              <w:pStyle w:val="PSBody"/>
              <w:spacing w:after="0"/>
              <w:rPr>
                <w:rFonts w:ascii="Courier New" w:hAnsi="Courier New" w:cs="Courier New"/>
                <w:sz w:val="18"/>
                <w:szCs w:val="18"/>
              </w:rPr>
            </w:pPr>
            <w:r w:rsidRPr="00F4627F">
              <w:rPr>
                <w:rFonts w:ascii="Courier New" w:hAnsi="Courier New" w:cs="Courier New"/>
                <w:sz w:val="18"/>
                <w:szCs w:val="18"/>
              </w:rPr>
              <w:t>Will be added TEST_ADMIN table</w:t>
            </w:r>
          </w:p>
        </w:tc>
      </w:tr>
    </w:tbl>
    <w:p w14:paraId="2D745786" w14:textId="77777777" w:rsidR="00FB265A" w:rsidRPr="00D26371" w:rsidRDefault="00FB265A" w:rsidP="00D26371">
      <w:pPr>
        <w:pStyle w:val="PSBody"/>
      </w:pPr>
    </w:p>
    <w:p w14:paraId="524340F4" w14:textId="4BEF6E11" w:rsidR="008A7E41" w:rsidRDefault="00651C3F">
      <w:pPr>
        <w:pStyle w:val="PSH2"/>
        <w:numPr>
          <w:ilvl w:val="1"/>
          <w:numId w:val="22"/>
        </w:numPr>
        <w:ind w:left="142" w:firstLine="0"/>
      </w:pPr>
      <w:r>
        <w:t>Project Management</w:t>
      </w:r>
      <w:bookmarkEnd w:id="7"/>
      <w:bookmarkEnd w:id="8"/>
    </w:p>
    <w:p w14:paraId="540F45D9" w14:textId="77777777" w:rsidR="007D3988" w:rsidRPr="007D3988" w:rsidRDefault="007D3988" w:rsidP="007D3988">
      <w:pPr>
        <w:pStyle w:val="PSBody"/>
        <w:numPr>
          <w:ilvl w:val="0"/>
          <w:numId w:val="26"/>
        </w:numPr>
        <w:spacing w:after="120"/>
        <w:ind w:left="1080"/>
      </w:pPr>
      <w:bookmarkStart w:id="9" w:name="_Toc7360989"/>
      <w:bookmarkStart w:id="10" w:name="_Toc47509737"/>
      <w:r w:rsidRPr="007D3988">
        <w:t xml:space="preserve">Facilitate the entire project to ensure the project is on-track per scope, </w:t>
      </w:r>
      <w:proofErr w:type="gramStart"/>
      <w:r w:rsidRPr="007D3988">
        <w:t>timeline</w:t>
      </w:r>
      <w:proofErr w:type="gramEnd"/>
      <w:r w:rsidRPr="007D3988">
        <w:t xml:space="preserve"> and budget.  </w:t>
      </w:r>
    </w:p>
    <w:p w14:paraId="68F76E65" w14:textId="77777777" w:rsidR="007D3988" w:rsidRPr="007D3988" w:rsidRDefault="007D3988" w:rsidP="007D3988">
      <w:pPr>
        <w:pStyle w:val="PSBody"/>
        <w:numPr>
          <w:ilvl w:val="0"/>
          <w:numId w:val="26"/>
        </w:numPr>
        <w:spacing w:after="120"/>
        <w:ind w:left="1080"/>
      </w:pPr>
      <w:r w:rsidRPr="007D3988">
        <w:t>Responsible for project communications and progress reporting.  </w:t>
      </w:r>
    </w:p>
    <w:p w14:paraId="77530D5A" w14:textId="77777777" w:rsidR="007D3988" w:rsidRPr="007D3988" w:rsidRDefault="007D3988" w:rsidP="007D3988">
      <w:pPr>
        <w:pStyle w:val="PSBody"/>
        <w:numPr>
          <w:ilvl w:val="0"/>
          <w:numId w:val="26"/>
        </w:numPr>
        <w:spacing w:after="120"/>
        <w:ind w:left="1080"/>
      </w:pPr>
      <w:r w:rsidRPr="007D3988">
        <w:t xml:space="preserve">Responsible for outlining project dependencies, </w:t>
      </w:r>
      <w:proofErr w:type="gramStart"/>
      <w:r w:rsidRPr="007D3988">
        <w:t>constraints</w:t>
      </w:r>
      <w:proofErr w:type="gramEnd"/>
      <w:r w:rsidRPr="007D3988">
        <w:t xml:space="preserve"> and assumptions. </w:t>
      </w:r>
    </w:p>
    <w:p w14:paraId="48342EC7" w14:textId="77777777" w:rsidR="007D3988" w:rsidRPr="007D3988" w:rsidRDefault="007D3988" w:rsidP="007D3988">
      <w:pPr>
        <w:pStyle w:val="PSBody"/>
        <w:numPr>
          <w:ilvl w:val="0"/>
          <w:numId w:val="26"/>
        </w:numPr>
        <w:spacing w:after="120"/>
        <w:ind w:left="1080"/>
      </w:pPr>
      <w:r w:rsidRPr="007D3988">
        <w:t xml:space="preserve">Ensure risk, </w:t>
      </w:r>
      <w:proofErr w:type="gramStart"/>
      <w:r w:rsidRPr="007D3988">
        <w:t>issue</w:t>
      </w:r>
      <w:proofErr w:type="gramEnd"/>
      <w:r w:rsidRPr="007D3988">
        <w:t xml:space="preserve"> and change management are executed appropriately. </w:t>
      </w:r>
    </w:p>
    <w:p w14:paraId="14F37684" w14:textId="77777777" w:rsidR="007D3988" w:rsidRPr="007D3988" w:rsidRDefault="007D3988" w:rsidP="007D3988">
      <w:pPr>
        <w:pStyle w:val="PSBody"/>
        <w:numPr>
          <w:ilvl w:val="0"/>
          <w:numId w:val="26"/>
        </w:numPr>
        <w:spacing w:after="120"/>
        <w:ind w:left="1080"/>
      </w:pPr>
      <w:r w:rsidRPr="007D3988">
        <w:t>Establish clear milestone checkpoints and ensure delivery to those milestones. </w:t>
      </w:r>
    </w:p>
    <w:p w14:paraId="5B1660D8" w14:textId="77777777" w:rsidR="007D3988" w:rsidRPr="007D3988" w:rsidRDefault="007D3988" w:rsidP="007D3988">
      <w:pPr>
        <w:pStyle w:val="PSBody"/>
        <w:numPr>
          <w:ilvl w:val="0"/>
          <w:numId w:val="26"/>
        </w:numPr>
        <w:spacing w:after="120"/>
        <w:ind w:left="1080"/>
      </w:pPr>
      <w:r w:rsidRPr="007D3988">
        <w:t>Establish kick-off meeting and jointly develop project plan for the engagement.  </w:t>
      </w:r>
    </w:p>
    <w:p w14:paraId="048E35D5" w14:textId="77777777" w:rsidR="007D3988" w:rsidRPr="007D3988" w:rsidRDefault="007D3988" w:rsidP="007D3988">
      <w:pPr>
        <w:pStyle w:val="PSBody"/>
        <w:numPr>
          <w:ilvl w:val="0"/>
          <w:numId w:val="26"/>
        </w:numPr>
        <w:spacing w:after="120"/>
        <w:ind w:left="1080"/>
      </w:pPr>
      <w:r w:rsidRPr="007D3988">
        <w:t>Schedule weekly status check-ins, map and gap sessions and other meetings as required.  </w:t>
      </w:r>
    </w:p>
    <w:p w14:paraId="5EB3ED6A" w14:textId="77777777" w:rsidR="007D3988" w:rsidRPr="007D3988" w:rsidRDefault="007D3988" w:rsidP="007D3988">
      <w:pPr>
        <w:pStyle w:val="PSBody"/>
        <w:numPr>
          <w:ilvl w:val="0"/>
          <w:numId w:val="26"/>
        </w:numPr>
        <w:spacing w:after="120"/>
        <w:ind w:left="1080"/>
      </w:pPr>
      <w:r w:rsidRPr="007D3988">
        <w:t xml:space="preserve">Coordinate and establish roles and responsibilities with internal and external </w:t>
      </w:r>
      <w:proofErr w:type="gramStart"/>
      <w:r w:rsidRPr="007D3988">
        <w:t>resources</w:t>
      </w:r>
      <w:proofErr w:type="gramEnd"/>
      <w:r w:rsidRPr="007D3988">
        <w:t xml:space="preserve"> as necessary. </w:t>
      </w:r>
    </w:p>
    <w:p w14:paraId="52434149" w14:textId="64A5AF03" w:rsidR="008A7E41" w:rsidRDefault="00651C3F" w:rsidP="007D3988">
      <w:pPr>
        <w:pStyle w:val="PSH2"/>
        <w:numPr>
          <w:ilvl w:val="1"/>
          <w:numId w:val="22"/>
        </w:numPr>
        <w:ind w:left="142" w:firstLine="0"/>
      </w:pPr>
      <w:r>
        <w:t>Data Quality</w:t>
      </w:r>
      <w:bookmarkEnd w:id="9"/>
      <w:bookmarkEnd w:id="10"/>
    </w:p>
    <w:p w14:paraId="5243414B" w14:textId="77777777" w:rsidR="008A7E41" w:rsidRDefault="00651C3F" w:rsidP="000838D1">
      <w:pPr>
        <w:pStyle w:val="PSBody"/>
        <w:numPr>
          <w:ilvl w:val="0"/>
          <w:numId w:val="26"/>
        </w:numPr>
        <w:spacing w:after="120"/>
        <w:ind w:left="1080"/>
      </w:pPr>
      <w:r>
        <w:t>Hoonuit will establish process for data quality validations to ensure accuracy and integrity of the data is maintained</w:t>
      </w:r>
    </w:p>
    <w:p w14:paraId="5243414C" w14:textId="77777777" w:rsidR="008A7E41" w:rsidRDefault="00651C3F" w:rsidP="000838D1">
      <w:pPr>
        <w:pStyle w:val="PSBody"/>
        <w:numPr>
          <w:ilvl w:val="0"/>
          <w:numId w:val="26"/>
        </w:numPr>
        <w:spacing w:after="120"/>
        <w:ind w:left="1080"/>
      </w:pPr>
      <w:r>
        <w:t xml:space="preserve">Critical, </w:t>
      </w:r>
      <w:proofErr w:type="gramStart"/>
      <w:r>
        <w:t>major</w:t>
      </w:r>
      <w:proofErr w:type="gramEnd"/>
      <w:r>
        <w:t xml:space="preserve"> and minor errors are identified with lineage traceability back to the source system so data can be corrected at the source</w:t>
      </w:r>
    </w:p>
    <w:p w14:paraId="5243414D" w14:textId="77777777" w:rsidR="008A7E41" w:rsidRDefault="00651C3F" w:rsidP="000838D1">
      <w:pPr>
        <w:pStyle w:val="PSBody"/>
        <w:numPr>
          <w:ilvl w:val="0"/>
          <w:numId w:val="26"/>
        </w:numPr>
        <w:spacing w:after="120"/>
        <w:ind w:left="1080"/>
      </w:pPr>
      <w:r>
        <w:t>The Customer is responsible for addressing identified issues in a timely fashion to keep the project on track</w:t>
      </w:r>
    </w:p>
    <w:p w14:paraId="5243414F" w14:textId="77777777" w:rsidR="008A7E41" w:rsidRDefault="00651C3F" w:rsidP="000838D1">
      <w:pPr>
        <w:pStyle w:val="PSBody"/>
        <w:numPr>
          <w:ilvl w:val="0"/>
          <w:numId w:val="26"/>
        </w:numPr>
        <w:spacing w:after="120"/>
        <w:ind w:left="1080"/>
      </w:pPr>
      <w:r>
        <w:t>Scope includes fuzzy matching algorithmic process to match information from an outside data source to existing information in the data warehouse for students in vendor provided assessment files. An assessment source file may contain a student name, birth date, and grade, but not a student ID. The Hoonuit Matching Service will be used to find the best ID match for this student using the student data available which otherwise would not be loaded until a valid ID is assigned to the student.</w:t>
      </w:r>
    </w:p>
    <w:p w14:paraId="5243416E" w14:textId="77777777" w:rsidR="008A7E41" w:rsidRDefault="00651C3F">
      <w:pPr>
        <w:pStyle w:val="PSH1"/>
        <w:numPr>
          <w:ilvl w:val="0"/>
          <w:numId w:val="22"/>
        </w:numPr>
        <w:spacing w:line="240" w:lineRule="auto"/>
        <w:ind w:left="567" w:hanging="567"/>
      </w:pPr>
      <w:bookmarkStart w:id="11" w:name="_Toc7360994"/>
      <w:bookmarkStart w:id="12" w:name="_Toc47509738"/>
      <w:r>
        <w:t>Project Resources</w:t>
      </w:r>
      <w:bookmarkEnd w:id="11"/>
      <w:bookmarkEnd w:id="12"/>
    </w:p>
    <w:p w14:paraId="5243416F" w14:textId="77777777" w:rsidR="008A7E41" w:rsidRDefault="00651C3F">
      <w:pPr>
        <w:pStyle w:val="PSBody"/>
      </w:pPr>
      <w:bookmarkStart w:id="13" w:name="_Toc247708244"/>
      <w:r>
        <w:t>The recommended project resources include the following roles from both Hoonuit and the Customer to secure qualified subject matter experts for a successful project implementation.</w:t>
      </w:r>
    </w:p>
    <w:p w14:paraId="52434170" w14:textId="77777777" w:rsidR="008A7E41" w:rsidRDefault="00651C3F">
      <w:pPr>
        <w:spacing w:line="240" w:lineRule="auto"/>
        <w:rPr>
          <w:rFonts w:eastAsiaTheme="minorEastAsia" w:cstheme="minorBidi"/>
          <w:b/>
          <w:color w:val="2674BB"/>
          <w:sz w:val="28"/>
          <w:szCs w:val="22"/>
        </w:rPr>
      </w:pPr>
      <w:bookmarkStart w:id="14" w:name="_Toc237936570"/>
      <w:bookmarkStart w:id="15" w:name="_Toc247708245"/>
      <w:bookmarkStart w:id="16" w:name="_Toc7360995"/>
      <w:bookmarkEnd w:id="13"/>
      <w:r>
        <w:br w:type="page"/>
      </w:r>
    </w:p>
    <w:p w14:paraId="52434171" w14:textId="77777777" w:rsidR="008A7E41" w:rsidRDefault="00651C3F">
      <w:pPr>
        <w:pStyle w:val="PSH2"/>
        <w:numPr>
          <w:ilvl w:val="1"/>
          <w:numId w:val="22"/>
        </w:numPr>
        <w:ind w:left="142" w:firstLine="0"/>
      </w:pPr>
      <w:bookmarkStart w:id="17" w:name="_Toc47509739"/>
      <w:r>
        <w:lastRenderedPageBreak/>
        <w:t>Roles &amp; Responsibilities</w:t>
      </w:r>
      <w:bookmarkEnd w:id="14"/>
      <w:bookmarkEnd w:id="15"/>
      <w:bookmarkEnd w:id="16"/>
      <w:bookmarkEnd w:id="17"/>
    </w:p>
    <w:tbl>
      <w:tblPr>
        <w:tblW w:w="9782" w:type="dxa"/>
        <w:tblInd w:w="200" w:type="dxa"/>
        <w:tblBorders>
          <w:top w:val="single" w:sz="6" w:space="0" w:color="BFBFBF"/>
          <w:left w:val="single" w:sz="6" w:space="0" w:color="BFBFBF"/>
          <w:bottom w:val="single" w:sz="6" w:space="0" w:color="BFBFBF"/>
          <w:right w:val="single" w:sz="6" w:space="0" w:color="BFBFBF"/>
          <w:insideH w:val="single" w:sz="6" w:space="0" w:color="BFBFBF"/>
          <w:insideV w:val="single" w:sz="6" w:space="0" w:color="BFBFBF"/>
        </w:tblBorders>
        <w:shd w:val="clear" w:color="auto" w:fill="E5DFEC"/>
        <w:tblLayout w:type="fixed"/>
        <w:tblCellMar>
          <w:top w:w="28" w:type="dxa"/>
          <w:left w:w="58" w:type="dxa"/>
          <w:bottom w:w="28" w:type="dxa"/>
          <w:right w:w="58" w:type="dxa"/>
        </w:tblCellMar>
        <w:tblLook w:val="0620" w:firstRow="1" w:lastRow="0" w:firstColumn="0" w:lastColumn="0" w:noHBand="1" w:noVBand="1"/>
      </w:tblPr>
      <w:tblGrid>
        <w:gridCol w:w="1843"/>
        <w:gridCol w:w="1549"/>
        <w:gridCol w:w="1710"/>
        <w:gridCol w:w="4680"/>
      </w:tblGrid>
      <w:tr w:rsidR="008A7E41" w14:paraId="52434176" w14:textId="77777777">
        <w:trPr>
          <w:trHeight w:val="218"/>
          <w:tblHeader/>
        </w:trPr>
        <w:tc>
          <w:tcPr>
            <w:tcW w:w="1843" w:type="dxa"/>
            <w:shd w:val="clear" w:color="auto" w:fill="2674BB"/>
          </w:tcPr>
          <w:p w14:paraId="52434172" w14:textId="77777777" w:rsidR="008A7E41" w:rsidRDefault="00651C3F">
            <w:pPr>
              <w:rPr>
                <w:rFonts w:cs="Arial"/>
                <w:color w:val="FFFFFF" w:themeColor="background1"/>
              </w:rPr>
            </w:pPr>
            <w:r>
              <w:rPr>
                <w:rFonts w:cs="Arial"/>
                <w:color w:val="FFFFFF" w:themeColor="background1"/>
              </w:rPr>
              <w:t>Function</w:t>
            </w:r>
          </w:p>
        </w:tc>
        <w:tc>
          <w:tcPr>
            <w:tcW w:w="1549" w:type="dxa"/>
            <w:shd w:val="clear" w:color="auto" w:fill="2674BB"/>
          </w:tcPr>
          <w:p w14:paraId="52434173" w14:textId="77777777" w:rsidR="008A7E41" w:rsidRDefault="00651C3F">
            <w:pPr>
              <w:rPr>
                <w:rFonts w:cs="Arial"/>
                <w:color w:val="FFFFFF" w:themeColor="background1"/>
              </w:rPr>
            </w:pPr>
            <w:r>
              <w:rPr>
                <w:rFonts w:cs="Arial"/>
                <w:color w:val="FFFFFF" w:themeColor="background1"/>
              </w:rPr>
              <w:t xml:space="preserve">Organization </w:t>
            </w:r>
          </w:p>
        </w:tc>
        <w:tc>
          <w:tcPr>
            <w:tcW w:w="1710" w:type="dxa"/>
            <w:shd w:val="clear" w:color="auto" w:fill="2674BB"/>
          </w:tcPr>
          <w:p w14:paraId="52434174" w14:textId="77777777" w:rsidR="008A7E41" w:rsidRDefault="00651C3F">
            <w:pPr>
              <w:rPr>
                <w:rFonts w:cs="Arial"/>
                <w:color w:val="FFFFFF" w:themeColor="background1"/>
              </w:rPr>
            </w:pPr>
            <w:r>
              <w:rPr>
                <w:rFonts w:cs="Arial"/>
                <w:color w:val="FFFFFF" w:themeColor="background1"/>
              </w:rPr>
              <w:t>Name</w:t>
            </w:r>
          </w:p>
        </w:tc>
        <w:tc>
          <w:tcPr>
            <w:tcW w:w="4680" w:type="dxa"/>
            <w:shd w:val="clear" w:color="auto" w:fill="2674BB"/>
          </w:tcPr>
          <w:p w14:paraId="52434175" w14:textId="77777777" w:rsidR="008A7E41" w:rsidRDefault="00651C3F">
            <w:pPr>
              <w:rPr>
                <w:rFonts w:cs="Arial"/>
                <w:color w:val="FFFFFF" w:themeColor="background1"/>
              </w:rPr>
            </w:pPr>
            <w:r>
              <w:rPr>
                <w:rFonts w:cs="Arial"/>
                <w:color w:val="FFFFFF" w:themeColor="background1"/>
              </w:rPr>
              <w:t>Primary Responsibility</w:t>
            </w:r>
          </w:p>
        </w:tc>
      </w:tr>
      <w:tr w:rsidR="008A7E41" w14:paraId="5243417B" w14:textId="77777777">
        <w:trPr>
          <w:trHeight w:val="148"/>
        </w:trPr>
        <w:tc>
          <w:tcPr>
            <w:tcW w:w="1843" w:type="dxa"/>
            <w:shd w:val="clear" w:color="auto" w:fill="FFFFFF" w:themeFill="background1"/>
          </w:tcPr>
          <w:p w14:paraId="52434177" w14:textId="77777777" w:rsidR="008A7E41" w:rsidRDefault="00651C3F">
            <w:pPr>
              <w:pStyle w:val="PSNormalTableText"/>
              <w:framePr w:hSpace="0" w:wrap="auto" w:vAnchor="margin" w:hAnchor="text" w:xAlign="left" w:yAlign="inline"/>
              <w:spacing w:before="0" w:after="0"/>
              <w:ind w:left="90"/>
              <w:rPr>
                <w:rFonts w:ascii="Arial" w:hAnsi="Arial" w:cs="Arial"/>
              </w:rPr>
            </w:pPr>
            <w:r>
              <w:rPr>
                <w:rFonts w:ascii="Arial" w:hAnsi="Arial" w:cs="Arial"/>
              </w:rPr>
              <w:t>Project Manager</w:t>
            </w:r>
          </w:p>
        </w:tc>
        <w:tc>
          <w:tcPr>
            <w:tcW w:w="1549" w:type="dxa"/>
            <w:shd w:val="clear" w:color="auto" w:fill="FFFFFF" w:themeFill="background1"/>
          </w:tcPr>
          <w:p w14:paraId="52434178" w14:textId="77777777" w:rsidR="008A7E41" w:rsidRDefault="00651C3F">
            <w:pPr>
              <w:pStyle w:val="PSNormalTableText"/>
              <w:framePr w:hSpace="0" w:wrap="auto" w:vAnchor="margin" w:hAnchor="text" w:xAlign="left" w:yAlign="inline"/>
              <w:spacing w:before="0" w:after="0"/>
              <w:ind w:left="90"/>
              <w:rPr>
                <w:rFonts w:ascii="Arial" w:hAnsi="Arial" w:cs="Arial"/>
              </w:rPr>
            </w:pPr>
            <w:r>
              <w:rPr>
                <w:rFonts w:ascii="Arial" w:hAnsi="Arial" w:cs="Arial"/>
              </w:rPr>
              <w:t>Hoonuit</w:t>
            </w:r>
          </w:p>
        </w:tc>
        <w:tc>
          <w:tcPr>
            <w:tcW w:w="1710" w:type="dxa"/>
            <w:shd w:val="clear" w:color="auto" w:fill="FFFFFF" w:themeFill="background1"/>
          </w:tcPr>
          <w:p w14:paraId="52434179" w14:textId="0B60A8A5" w:rsidR="008A7E41" w:rsidRDefault="00494991">
            <w:pPr>
              <w:pStyle w:val="BodyText"/>
              <w:spacing w:after="0"/>
              <w:ind w:left="90"/>
              <w:rPr>
                <w:rFonts w:ascii="Arial" w:hAnsi="Arial" w:cs="Arial"/>
              </w:rPr>
            </w:pPr>
            <w:r>
              <w:rPr>
                <w:rFonts w:ascii="Arial" w:hAnsi="Arial" w:cs="Arial"/>
              </w:rPr>
              <w:t>Sheila Holiday</w:t>
            </w:r>
          </w:p>
        </w:tc>
        <w:tc>
          <w:tcPr>
            <w:tcW w:w="4680" w:type="dxa"/>
            <w:shd w:val="clear" w:color="auto" w:fill="FFFFFF" w:themeFill="background1"/>
          </w:tcPr>
          <w:p w14:paraId="5243417A" w14:textId="77777777" w:rsidR="008A7E41" w:rsidRDefault="00651C3F">
            <w:pPr>
              <w:pStyle w:val="BodyText"/>
              <w:spacing w:after="0"/>
              <w:ind w:left="90"/>
              <w:jc w:val="left"/>
              <w:rPr>
                <w:rFonts w:ascii="Arial" w:hAnsi="Arial" w:cs="Arial"/>
              </w:rPr>
            </w:pPr>
            <w:r>
              <w:rPr>
                <w:rFonts w:ascii="Arial" w:hAnsi="Arial" w:cs="Arial"/>
              </w:rPr>
              <w:t>Overall responsibility for the project. Provides the Project Sponsor with regular status updates. Chairs the periodic project status meetings.</w:t>
            </w:r>
          </w:p>
        </w:tc>
      </w:tr>
      <w:tr w:rsidR="008A7E41" w14:paraId="52434185" w14:textId="77777777">
        <w:trPr>
          <w:trHeight w:val="166"/>
        </w:trPr>
        <w:tc>
          <w:tcPr>
            <w:tcW w:w="1843" w:type="dxa"/>
            <w:shd w:val="clear" w:color="auto" w:fill="FFFFFF" w:themeFill="background1"/>
          </w:tcPr>
          <w:p w14:paraId="52434181" w14:textId="77777777" w:rsidR="008A7E41" w:rsidRDefault="00651C3F">
            <w:pPr>
              <w:pStyle w:val="PSNormalTableText"/>
              <w:framePr w:hSpace="0" w:wrap="auto" w:vAnchor="margin" w:hAnchor="text" w:xAlign="left" w:yAlign="inline"/>
              <w:spacing w:before="0" w:after="0"/>
              <w:ind w:left="90"/>
              <w:rPr>
                <w:rFonts w:ascii="Arial" w:hAnsi="Arial" w:cs="Arial"/>
              </w:rPr>
            </w:pPr>
            <w:r>
              <w:rPr>
                <w:rFonts w:ascii="Arial" w:hAnsi="Arial" w:cs="Arial"/>
              </w:rPr>
              <w:t>Dashboard Engineer</w:t>
            </w:r>
          </w:p>
        </w:tc>
        <w:tc>
          <w:tcPr>
            <w:tcW w:w="1549" w:type="dxa"/>
            <w:shd w:val="clear" w:color="auto" w:fill="FFFFFF" w:themeFill="background1"/>
          </w:tcPr>
          <w:p w14:paraId="52434182" w14:textId="77777777" w:rsidR="008A7E41" w:rsidRDefault="00651C3F">
            <w:pPr>
              <w:pStyle w:val="PSNormalTableText"/>
              <w:framePr w:hSpace="0" w:wrap="auto" w:vAnchor="margin" w:hAnchor="text" w:xAlign="left" w:yAlign="inline"/>
              <w:spacing w:before="0" w:after="0"/>
              <w:ind w:left="90"/>
              <w:rPr>
                <w:rFonts w:ascii="Arial" w:hAnsi="Arial" w:cs="Arial"/>
              </w:rPr>
            </w:pPr>
            <w:r>
              <w:rPr>
                <w:rFonts w:ascii="Arial" w:hAnsi="Arial" w:cs="Arial"/>
              </w:rPr>
              <w:t>Hoonuit</w:t>
            </w:r>
          </w:p>
        </w:tc>
        <w:tc>
          <w:tcPr>
            <w:tcW w:w="1710" w:type="dxa"/>
            <w:shd w:val="clear" w:color="auto" w:fill="FFFFFF" w:themeFill="background1"/>
          </w:tcPr>
          <w:p w14:paraId="52434183" w14:textId="1AE93516" w:rsidR="008A7E41" w:rsidRDefault="00494991">
            <w:pPr>
              <w:pStyle w:val="PSNormalTableText"/>
              <w:framePr w:hSpace="0" w:wrap="auto" w:vAnchor="margin" w:hAnchor="text" w:xAlign="left" w:yAlign="inline"/>
              <w:spacing w:before="0" w:after="0"/>
              <w:ind w:left="90"/>
              <w:jc w:val="both"/>
              <w:rPr>
                <w:rFonts w:ascii="Arial" w:hAnsi="Arial" w:cs="Arial"/>
                <w:highlight w:val="yellow"/>
              </w:rPr>
            </w:pPr>
            <w:r w:rsidRPr="00494991">
              <w:rPr>
                <w:rFonts w:ascii="Arial" w:hAnsi="Arial" w:cs="Arial"/>
              </w:rPr>
              <w:t>Stacy Kraemer</w:t>
            </w:r>
          </w:p>
        </w:tc>
        <w:tc>
          <w:tcPr>
            <w:tcW w:w="4680" w:type="dxa"/>
            <w:shd w:val="clear" w:color="auto" w:fill="FFFFFF" w:themeFill="background1"/>
          </w:tcPr>
          <w:p w14:paraId="52434184" w14:textId="77777777" w:rsidR="008A7E41" w:rsidRDefault="00651C3F">
            <w:pPr>
              <w:pStyle w:val="PSNormalTableText"/>
              <w:framePr w:hSpace="0" w:wrap="auto" w:vAnchor="margin" w:hAnchor="text" w:xAlign="left" w:yAlign="inline"/>
              <w:spacing w:before="0" w:after="0"/>
              <w:ind w:left="90"/>
              <w:rPr>
                <w:rFonts w:ascii="Arial" w:hAnsi="Arial" w:cs="Arial"/>
              </w:rPr>
            </w:pPr>
            <w:r>
              <w:rPr>
                <w:rFonts w:ascii="Arial" w:hAnsi="Arial" w:cs="Arial"/>
              </w:rPr>
              <w:t xml:space="preserve">Develops standard dashboards </w:t>
            </w:r>
          </w:p>
        </w:tc>
      </w:tr>
      <w:tr w:rsidR="008A7E41" w14:paraId="5243418A" w14:textId="77777777">
        <w:trPr>
          <w:trHeight w:val="166"/>
        </w:trPr>
        <w:tc>
          <w:tcPr>
            <w:tcW w:w="1843" w:type="dxa"/>
            <w:shd w:val="clear" w:color="auto" w:fill="FFFFFF" w:themeFill="background1"/>
          </w:tcPr>
          <w:p w14:paraId="52434186" w14:textId="77777777" w:rsidR="008A7E41" w:rsidRDefault="00651C3F">
            <w:pPr>
              <w:pStyle w:val="PSNormalTableText"/>
              <w:framePr w:hSpace="0" w:wrap="auto" w:vAnchor="margin" w:hAnchor="text" w:xAlign="left" w:yAlign="inline"/>
              <w:spacing w:before="0" w:after="0"/>
              <w:ind w:left="90"/>
              <w:rPr>
                <w:rFonts w:ascii="Arial" w:hAnsi="Arial" w:cs="Arial"/>
              </w:rPr>
            </w:pPr>
            <w:r>
              <w:rPr>
                <w:rFonts w:ascii="Arial" w:hAnsi="Arial" w:cs="Arial"/>
              </w:rPr>
              <w:t>Assessment Engineer</w:t>
            </w:r>
          </w:p>
        </w:tc>
        <w:tc>
          <w:tcPr>
            <w:tcW w:w="1549" w:type="dxa"/>
            <w:shd w:val="clear" w:color="auto" w:fill="FFFFFF" w:themeFill="background1"/>
          </w:tcPr>
          <w:p w14:paraId="52434187" w14:textId="77777777" w:rsidR="008A7E41" w:rsidRDefault="00651C3F">
            <w:pPr>
              <w:pStyle w:val="PSNormalTableText"/>
              <w:framePr w:hSpace="0" w:wrap="auto" w:vAnchor="margin" w:hAnchor="text" w:xAlign="left" w:yAlign="inline"/>
              <w:spacing w:before="0" w:after="0"/>
              <w:ind w:left="90"/>
              <w:rPr>
                <w:rFonts w:ascii="Arial" w:hAnsi="Arial" w:cs="Arial"/>
              </w:rPr>
            </w:pPr>
            <w:r>
              <w:rPr>
                <w:rFonts w:ascii="Arial" w:hAnsi="Arial" w:cs="Arial"/>
              </w:rPr>
              <w:t>Hoonuit</w:t>
            </w:r>
          </w:p>
        </w:tc>
        <w:tc>
          <w:tcPr>
            <w:tcW w:w="1710" w:type="dxa"/>
            <w:shd w:val="clear" w:color="auto" w:fill="FFFFFF" w:themeFill="background1"/>
          </w:tcPr>
          <w:p w14:paraId="52434188" w14:textId="1A8BF315" w:rsidR="008A7E41" w:rsidRDefault="00494991">
            <w:pPr>
              <w:pStyle w:val="PSNormalTableText"/>
              <w:framePr w:hSpace="0" w:wrap="auto" w:vAnchor="margin" w:hAnchor="text" w:xAlign="left" w:yAlign="inline"/>
              <w:spacing w:before="0" w:after="0"/>
              <w:ind w:left="90"/>
              <w:jc w:val="both"/>
              <w:rPr>
                <w:rFonts w:ascii="Arial" w:hAnsi="Arial" w:cs="Arial"/>
                <w:highlight w:val="yellow"/>
              </w:rPr>
            </w:pPr>
            <w:r w:rsidRPr="00494991">
              <w:rPr>
                <w:rFonts w:ascii="Arial" w:hAnsi="Arial" w:cs="Arial"/>
              </w:rPr>
              <w:t>Nick Rozumalski</w:t>
            </w:r>
          </w:p>
        </w:tc>
        <w:tc>
          <w:tcPr>
            <w:tcW w:w="4680" w:type="dxa"/>
            <w:shd w:val="clear" w:color="auto" w:fill="FFFFFF" w:themeFill="background1"/>
          </w:tcPr>
          <w:p w14:paraId="52434189" w14:textId="77777777" w:rsidR="008A7E41" w:rsidRDefault="00651C3F">
            <w:pPr>
              <w:pStyle w:val="PSNormalTableText"/>
              <w:framePr w:hSpace="0" w:wrap="auto" w:vAnchor="margin" w:hAnchor="text" w:xAlign="left" w:yAlign="inline"/>
              <w:spacing w:before="0" w:after="0"/>
              <w:ind w:left="90"/>
              <w:rPr>
                <w:rFonts w:ascii="Arial" w:hAnsi="Arial" w:cs="Arial"/>
              </w:rPr>
            </w:pPr>
            <w:r>
              <w:rPr>
                <w:rFonts w:ascii="Arial" w:hAnsi="Arial" w:cs="Arial"/>
              </w:rPr>
              <w:t>Loads assessment data and history</w:t>
            </w:r>
          </w:p>
        </w:tc>
      </w:tr>
      <w:tr w:rsidR="008A7E41" w14:paraId="5243418F" w14:textId="77777777">
        <w:trPr>
          <w:trHeight w:val="166"/>
        </w:trPr>
        <w:tc>
          <w:tcPr>
            <w:tcW w:w="1843" w:type="dxa"/>
            <w:shd w:val="clear" w:color="auto" w:fill="FFFFFF" w:themeFill="background1"/>
          </w:tcPr>
          <w:p w14:paraId="5243418B" w14:textId="77777777" w:rsidR="008A7E41" w:rsidRDefault="00651C3F">
            <w:pPr>
              <w:pStyle w:val="PSNormalTableText"/>
              <w:framePr w:hSpace="0" w:wrap="auto" w:vAnchor="margin" w:hAnchor="text" w:xAlign="left" w:yAlign="inline"/>
              <w:spacing w:before="0" w:after="0"/>
              <w:ind w:left="90"/>
              <w:rPr>
                <w:rFonts w:ascii="Arial" w:hAnsi="Arial" w:cs="Arial"/>
              </w:rPr>
            </w:pPr>
            <w:r>
              <w:rPr>
                <w:rFonts w:ascii="Arial" w:hAnsi="Arial" w:cs="Arial"/>
              </w:rPr>
              <w:t>Business Analyst</w:t>
            </w:r>
          </w:p>
        </w:tc>
        <w:tc>
          <w:tcPr>
            <w:tcW w:w="1549" w:type="dxa"/>
            <w:shd w:val="clear" w:color="auto" w:fill="FFFFFF" w:themeFill="background1"/>
          </w:tcPr>
          <w:p w14:paraId="5243418C" w14:textId="77777777" w:rsidR="008A7E41" w:rsidRDefault="00651C3F">
            <w:pPr>
              <w:pStyle w:val="PSNormalTableText"/>
              <w:framePr w:hSpace="0" w:wrap="auto" w:vAnchor="margin" w:hAnchor="text" w:xAlign="left" w:yAlign="inline"/>
              <w:spacing w:before="0" w:after="0"/>
              <w:ind w:left="90"/>
              <w:rPr>
                <w:rFonts w:ascii="Arial" w:hAnsi="Arial" w:cs="Arial"/>
              </w:rPr>
            </w:pPr>
            <w:r>
              <w:rPr>
                <w:rFonts w:ascii="Arial" w:hAnsi="Arial" w:cs="Arial"/>
              </w:rPr>
              <w:t>Hoonuit</w:t>
            </w:r>
          </w:p>
        </w:tc>
        <w:tc>
          <w:tcPr>
            <w:tcW w:w="1710" w:type="dxa"/>
            <w:shd w:val="clear" w:color="auto" w:fill="FFFFFF" w:themeFill="background1"/>
          </w:tcPr>
          <w:p w14:paraId="5243418D" w14:textId="2795A68D" w:rsidR="008A7E41" w:rsidRDefault="00A90D58">
            <w:pPr>
              <w:pStyle w:val="PSNormalTableText"/>
              <w:framePr w:hSpace="0" w:wrap="auto" w:vAnchor="margin" w:hAnchor="text" w:xAlign="left" w:yAlign="inline"/>
              <w:spacing w:before="0" w:after="0"/>
              <w:ind w:left="90"/>
              <w:jc w:val="both"/>
              <w:rPr>
                <w:rFonts w:ascii="Arial" w:hAnsi="Arial" w:cs="Arial"/>
                <w:highlight w:val="yellow"/>
              </w:rPr>
            </w:pPr>
            <w:r w:rsidRPr="00A90D58">
              <w:rPr>
                <w:rFonts w:ascii="Arial" w:hAnsi="Arial" w:cs="Arial"/>
              </w:rPr>
              <w:t>Josh Uttermark</w:t>
            </w:r>
          </w:p>
        </w:tc>
        <w:tc>
          <w:tcPr>
            <w:tcW w:w="4680" w:type="dxa"/>
            <w:shd w:val="clear" w:color="auto" w:fill="FFFFFF" w:themeFill="background1"/>
          </w:tcPr>
          <w:p w14:paraId="5243418E" w14:textId="77777777" w:rsidR="008A7E41" w:rsidRDefault="00651C3F">
            <w:pPr>
              <w:pStyle w:val="PSNormalTableText"/>
              <w:framePr w:hSpace="0" w:wrap="auto" w:vAnchor="margin" w:hAnchor="text" w:xAlign="left" w:yAlign="inline"/>
              <w:spacing w:before="0" w:after="0"/>
              <w:ind w:left="90"/>
              <w:rPr>
                <w:rFonts w:ascii="Arial" w:hAnsi="Arial" w:cs="Arial"/>
              </w:rPr>
            </w:pPr>
            <w:r>
              <w:rPr>
                <w:rFonts w:ascii="Arial" w:hAnsi="Arial" w:cs="Arial"/>
              </w:rPr>
              <w:t>Validates conformance of district data with Hoonuit standard, develops and advices on standard business rules and audits</w:t>
            </w:r>
          </w:p>
        </w:tc>
      </w:tr>
      <w:tr w:rsidR="008A7E41" w14:paraId="52434199" w14:textId="77777777">
        <w:trPr>
          <w:trHeight w:val="166"/>
        </w:trPr>
        <w:tc>
          <w:tcPr>
            <w:tcW w:w="1843" w:type="dxa"/>
            <w:shd w:val="clear" w:color="auto" w:fill="FFFFFF" w:themeFill="background1"/>
          </w:tcPr>
          <w:p w14:paraId="52434195" w14:textId="77777777" w:rsidR="008A7E41" w:rsidRDefault="00651C3F">
            <w:pPr>
              <w:pStyle w:val="PSNormalTableText"/>
              <w:framePr w:hSpace="0" w:wrap="auto" w:vAnchor="margin" w:hAnchor="text" w:xAlign="left" w:yAlign="inline"/>
              <w:spacing w:before="0" w:after="0"/>
              <w:ind w:left="90"/>
              <w:rPr>
                <w:rFonts w:ascii="Arial" w:hAnsi="Arial" w:cs="Arial"/>
              </w:rPr>
            </w:pPr>
            <w:r>
              <w:rPr>
                <w:rFonts w:ascii="Arial" w:hAnsi="Arial" w:cs="Arial"/>
              </w:rPr>
              <w:t>Data Culture Training</w:t>
            </w:r>
          </w:p>
        </w:tc>
        <w:tc>
          <w:tcPr>
            <w:tcW w:w="1549" w:type="dxa"/>
            <w:shd w:val="clear" w:color="auto" w:fill="FFFFFF" w:themeFill="background1"/>
          </w:tcPr>
          <w:p w14:paraId="52434196" w14:textId="77777777" w:rsidR="008A7E41" w:rsidRDefault="00651C3F">
            <w:pPr>
              <w:pStyle w:val="PSNormalTableText"/>
              <w:framePr w:hSpace="0" w:wrap="auto" w:vAnchor="margin" w:hAnchor="text" w:xAlign="left" w:yAlign="inline"/>
              <w:spacing w:before="0" w:after="0"/>
              <w:ind w:left="90"/>
              <w:rPr>
                <w:rFonts w:ascii="Arial" w:hAnsi="Arial" w:cs="Arial"/>
              </w:rPr>
            </w:pPr>
            <w:r>
              <w:rPr>
                <w:rFonts w:ascii="Arial" w:hAnsi="Arial" w:cs="Arial"/>
              </w:rPr>
              <w:t>Hoonuit</w:t>
            </w:r>
          </w:p>
        </w:tc>
        <w:tc>
          <w:tcPr>
            <w:tcW w:w="1710" w:type="dxa"/>
            <w:shd w:val="clear" w:color="auto" w:fill="FFFFFF" w:themeFill="background1"/>
          </w:tcPr>
          <w:p w14:paraId="52434197" w14:textId="5B4A75CA" w:rsidR="008A7E41" w:rsidRDefault="00A90D58">
            <w:pPr>
              <w:pStyle w:val="PSNormalTableText"/>
              <w:framePr w:hSpace="0" w:wrap="auto" w:vAnchor="margin" w:hAnchor="text" w:xAlign="left" w:yAlign="inline"/>
              <w:spacing w:before="0" w:after="0"/>
              <w:ind w:left="90"/>
              <w:jc w:val="both"/>
              <w:rPr>
                <w:rFonts w:ascii="Arial" w:hAnsi="Arial" w:cs="Arial"/>
                <w:highlight w:val="yellow"/>
              </w:rPr>
            </w:pPr>
            <w:r w:rsidRPr="00A90D58">
              <w:rPr>
                <w:rFonts w:ascii="Arial" w:hAnsi="Arial" w:cs="Arial"/>
              </w:rPr>
              <w:t>Karen Tzong</w:t>
            </w:r>
          </w:p>
        </w:tc>
        <w:tc>
          <w:tcPr>
            <w:tcW w:w="4680" w:type="dxa"/>
            <w:shd w:val="clear" w:color="auto" w:fill="FFFFFF" w:themeFill="background1"/>
          </w:tcPr>
          <w:p w14:paraId="52434198" w14:textId="77777777" w:rsidR="008A7E41" w:rsidRDefault="00651C3F">
            <w:pPr>
              <w:pStyle w:val="PSNormalTableText"/>
              <w:framePr w:hSpace="0" w:wrap="auto" w:vAnchor="margin" w:hAnchor="text" w:xAlign="left" w:yAlign="inline"/>
              <w:spacing w:before="0" w:after="0"/>
              <w:ind w:left="90"/>
              <w:rPr>
                <w:rFonts w:ascii="Arial" w:hAnsi="Arial" w:cs="Arial"/>
              </w:rPr>
            </w:pPr>
            <w:r>
              <w:rPr>
                <w:rFonts w:ascii="Arial" w:hAnsi="Arial" w:cs="Arial"/>
              </w:rPr>
              <w:t>Leads data usage and adoption training within the district</w:t>
            </w:r>
          </w:p>
        </w:tc>
      </w:tr>
      <w:tr w:rsidR="008A7E41" w14:paraId="5243419E" w14:textId="77777777">
        <w:trPr>
          <w:trHeight w:val="166"/>
        </w:trPr>
        <w:tc>
          <w:tcPr>
            <w:tcW w:w="1843" w:type="dxa"/>
            <w:shd w:val="clear" w:color="auto" w:fill="FFFFFF" w:themeFill="background1"/>
          </w:tcPr>
          <w:p w14:paraId="5243419A" w14:textId="77777777" w:rsidR="008A7E41" w:rsidRDefault="00651C3F">
            <w:pPr>
              <w:pStyle w:val="PSNormalTableText"/>
              <w:framePr w:hSpace="0" w:wrap="auto" w:vAnchor="margin" w:hAnchor="text" w:xAlign="left" w:yAlign="inline"/>
              <w:spacing w:before="0" w:after="0"/>
              <w:ind w:left="90"/>
              <w:rPr>
                <w:rFonts w:ascii="Arial" w:hAnsi="Arial" w:cs="Arial"/>
              </w:rPr>
            </w:pPr>
            <w:r>
              <w:rPr>
                <w:rFonts w:ascii="Arial" w:hAnsi="Arial" w:cs="Arial"/>
              </w:rPr>
              <w:t>Project Sponsor</w:t>
            </w:r>
          </w:p>
        </w:tc>
        <w:tc>
          <w:tcPr>
            <w:tcW w:w="1549" w:type="dxa"/>
            <w:shd w:val="clear" w:color="auto" w:fill="FFFFFF" w:themeFill="background1"/>
          </w:tcPr>
          <w:p w14:paraId="5243419B" w14:textId="77777777" w:rsidR="008A7E41" w:rsidRDefault="00651C3F">
            <w:pPr>
              <w:pStyle w:val="PSNormalTableText"/>
              <w:framePr w:hSpace="0" w:wrap="auto" w:vAnchor="margin" w:hAnchor="text" w:xAlign="left" w:yAlign="inline"/>
              <w:spacing w:before="0" w:after="0"/>
              <w:ind w:left="90"/>
              <w:rPr>
                <w:rFonts w:ascii="Arial" w:hAnsi="Arial" w:cs="Arial"/>
              </w:rPr>
            </w:pPr>
            <w:r>
              <w:rPr>
                <w:rFonts w:ascii="Arial" w:hAnsi="Arial" w:cs="Arial"/>
              </w:rPr>
              <w:t>Customer</w:t>
            </w:r>
          </w:p>
        </w:tc>
        <w:tc>
          <w:tcPr>
            <w:tcW w:w="1710" w:type="dxa"/>
            <w:shd w:val="clear" w:color="auto" w:fill="FFFFFF" w:themeFill="background1"/>
          </w:tcPr>
          <w:p w14:paraId="5243419C" w14:textId="1C6F9445" w:rsidR="008A7E41" w:rsidRDefault="00A90D58">
            <w:pPr>
              <w:pStyle w:val="PSNormalTableText"/>
              <w:framePr w:hSpace="0" w:wrap="auto" w:vAnchor="margin" w:hAnchor="text" w:xAlign="left" w:yAlign="inline"/>
              <w:spacing w:before="0" w:after="0"/>
              <w:ind w:left="90"/>
              <w:jc w:val="both"/>
              <w:rPr>
                <w:rFonts w:ascii="Arial" w:hAnsi="Arial" w:cs="Arial"/>
                <w:highlight w:val="yellow"/>
              </w:rPr>
            </w:pPr>
            <w:r w:rsidRPr="00A90D58">
              <w:rPr>
                <w:rFonts w:ascii="Arial" w:hAnsi="Arial" w:cs="Arial"/>
              </w:rPr>
              <w:t>Karen Tzong</w:t>
            </w:r>
          </w:p>
        </w:tc>
        <w:tc>
          <w:tcPr>
            <w:tcW w:w="4680" w:type="dxa"/>
            <w:shd w:val="clear" w:color="auto" w:fill="FFFFFF" w:themeFill="background1"/>
          </w:tcPr>
          <w:p w14:paraId="5243419D" w14:textId="77777777" w:rsidR="008A7E41" w:rsidRDefault="00651C3F">
            <w:pPr>
              <w:pStyle w:val="PSNormalTableText"/>
              <w:framePr w:hSpace="0" w:wrap="auto" w:vAnchor="margin" w:hAnchor="text" w:xAlign="left" w:yAlign="inline"/>
              <w:spacing w:before="0" w:after="0"/>
              <w:ind w:left="90"/>
              <w:rPr>
                <w:rFonts w:ascii="Arial" w:hAnsi="Arial" w:cs="Arial"/>
              </w:rPr>
            </w:pPr>
            <w:r>
              <w:rPr>
                <w:rFonts w:ascii="Arial" w:hAnsi="Arial" w:cs="Arial"/>
              </w:rPr>
              <w:t>Provides executive support for the project within the Customer’s organization</w:t>
            </w:r>
          </w:p>
        </w:tc>
      </w:tr>
      <w:tr w:rsidR="008A7E41" w14:paraId="524341A3" w14:textId="77777777">
        <w:trPr>
          <w:trHeight w:val="166"/>
        </w:trPr>
        <w:tc>
          <w:tcPr>
            <w:tcW w:w="1843" w:type="dxa"/>
            <w:shd w:val="clear" w:color="auto" w:fill="FFFFFF" w:themeFill="background1"/>
          </w:tcPr>
          <w:p w14:paraId="5243419F" w14:textId="77777777" w:rsidR="008A7E41" w:rsidRDefault="00651C3F">
            <w:pPr>
              <w:pStyle w:val="PSNormalTableText"/>
              <w:framePr w:hSpace="0" w:wrap="auto" w:vAnchor="margin" w:hAnchor="text" w:xAlign="left" w:yAlign="inline"/>
              <w:spacing w:before="0" w:after="0"/>
              <w:ind w:left="90"/>
              <w:rPr>
                <w:rFonts w:ascii="Arial" w:hAnsi="Arial" w:cs="Arial"/>
              </w:rPr>
            </w:pPr>
            <w:r>
              <w:rPr>
                <w:rFonts w:ascii="Arial" w:hAnsi="Arial" w:cs="Arial"/>
              </w:rPr>
              <w:t xml:space="preserve">Subject Matter Experts </w:t>
            </w:r>
          </w:p>
        </w:tc>
        <w:tc>
          <w:tcPr>
            <w:tcW w:w="1549" w:type="dxa"/>
            <w:shd w:val="clear" w:color="auto" w:fill="FFFFFF" w:themeFill="background1"/>
          </w:tcPr>
          <w:p w14:paraId="524341A0" w14:textId="77777777" w:rsidR="008A7E41" w:rsidRDefault="00651C3F">
            <w:pPr>
              <w:pStyle w:val="PSNormalTableText"/>
              <w:framePr w:hSpace="0" w:wrap="auto" w:vAnchor="margin" w:hAnchor="text" w:xAlign="left" w:yAlign="inline"/>
              <w:spacing w:before="0" w:after="0"/>
              <w:ind w:left="84"/>
              <w:rPr>
                <w:rFonts w:ascii="Arial" w:hAnsi="Arial" w:cs="Arial"/>
              </w:rPr>
            </w:pPr>
            <w:r>
              <w:rPr>
                <w:rFonts w:ascii="Arial" w:hAnsi="Arial" w:cs="Arial"/>
              </w:rPr>
              <w:t>Customer</w:t>
            </w:r>
          </w:p>
        </w:tc>
        <w:tc>
          <w:tcPr>
            <w:tcW w:w="1710" w:type="dxa"/>
            <w:shd w:val="clear" w:color="auto" w:fill="FFFFFF" w:themeFill="background1"/>
          </w:tcPr>
          <w:p w14:paraId="524341A1" w14:textId="460F7D65" w:rsidR="008A7E41" w:rsidRDefault="00A90D58">
            <w:pPr>
              <w:pStyle w:val="BodyText"/>
              <w:spacing w:after="0"/>
              <w:ind w:left="90"/>
              <w:rPr>
                <w:rFonts w:ascii="Arial" w:hAnsi="Arial" w:cs="Arial"/>
                <w:highlight w:val="yellow"/>
              </w:rPr>
            </w:pPr>
            <w:r w:rsidRPr="00A90D58">
              <w:rPr>
                <w:rFonts w:ascii="Arial" w:hAnsi="Arial" w:cs="Arial"/>
              </w:rPr>
              <w:t>Karen Tzong</w:t>
            </w:r>
          </w:p>
        </w:tc>
        <w:tc>
          <w:tcPr>
            <w:tcW w:w="4680" w:type="dxa"/>
            <w:shd w:val="clear" w:color="auto" w:fill="FFFFFF" w:themeFill="background1"/>
          </w:tcPr>
          <w:p w14:paraId="524341A2" w14:textId="77777777" w:rsidR="008A7E41" w:rsidRDefault="00651C3F">
            <w:pPr>
              <w:pStyle w:val="BodyText"/>
              <w:spacing w:after="0"/>
              <w:ind w:left="90"/>
              <w:jc w:val="left"/>
              <w:rPr>
                <w:rFonts w:ascii="Arial" w:hAnsi="Arial" w:cs="Arial"/>
              </w:rPr>
            </w:pPr>
            <w:r>
              <w:rPr>
                <w:rFonts w:ascii="Arial" w:hAnsi="Arial" w:cs="Arial"/>
              </w:rPr>
              <w:t>Provide guidance to Hoonuit on subject matter clarifications. Tests the general release candidate views during the user acceptance testing period.</w:t>
            </w:r>
          </w:p>
        </w:tc>
      </w:tr>
    </w:tbl>
    <w:p w14:paraId="524341A4" w14:textId="77777777" w:rsidR="008A7E41" w:rsidRDefault="00651C3F">
      <w:pPr>
        <w:pStyle w:val="PSH1"/>
        <w:numPr>
          <w:ilvl w:val="0"/>
          <w:numId w:val="22"/>
        </w:numPr>
        <w:spacing w:line="240" w:lineRule="auto"/>
        <w:ind w:left="567" w:hanging="567"/>
      </w:pPr>
      <w:bookmarkStart w:id="18" w:name="_Toc247708246"/>
      <w:bookmarkStart w:id="19" w:name="_Toc7360996"/>
      <w:bookmarkStart w:id="20" w:name="_Toc47509740"/>
      <w:r>
        <w:t>Management Approach</w:t>
      </w:r>
      <w:bookmarkEnd w:id="18"/>
      <w:bookmarkEnd w:id="19"/>
      <w:bookmarkEnd w:id="20"/>
    </w:p>
    <w:p w14:paraId="524341A5" w14:textId="77777777" w:rsidR="008A7E41" w:rsidRDefault="00651C3F">
      <w:pPr>
        <w:pStyle w:val="PSH2"/>
        <w:numPr>
          <w:ilvl w:val="1"/>
          <w:numId w:val="22"/>
        </w:numPr>
        <w:ind w:left="142" w:firstLine="0"/>
      </w:pPr>
      <w:bookmarkStart w:id="21" w:name="_Toc237936573"/>
      <w:bookmarkStart w:id="22" w:name="_Toc247708247"/>
      <w:bookmarkStart w:id="23" w:name="_Toc7360997"/>
      <w:bookmarkStart w:id="24" w:name="_Toc47509741"/>
      <w:r>
        <w:t>Risk Management</w:t>
      </w:r>
      <w:bookmarkEnd w:id="21"/>
      <w:bookmarkEnd w:id="22"/>
      <w:bookmarkEnd w:id="23"/>
      <w:bookmarkEnd w:id="24"/>
    </w:p>
    <w:p w14:paraId="524341A6" w14:textId="77777777" w:rsidR="008A7E41" w:rsidRDefault="00651C3F">
      <w:pPr>
        <w:pStyle w:val="PSBody"/>
        <w:ind w:left="142"/>
      </w:pPr>
      <w:r>
        <w:t xml:space="preserve">The Hoonuit project manager is responsible for ensuring that risk management is a component of all Hoonuit projects. A “risk”, in this context, is defined as an “undesirable future event”. An issue and project tracking software, Jira will be used throughout the project as a way of managing and reducing the risks identified before and during the project. A risk that </w:t>
      </w:r>
      <w:proofErr w:type="gramStart"/>
      <w:r>
        <w:t>actually occurs</w:t>
      </w:r>
      <w:proofErr w:type="gramEnd"/>
      <w:r>
        <w:t xml:space="preserve"> is tracked as an “issue”. </w:t>
      </w:r>
    </w:p>
    <w:p w14:paraId="524341A7" w14:textId="77777777" w:rsidR="008A7E41" w:rsidRDefault="00651C3F">
      <w:pPr>
        <w:pStyle w:val="PSH2"/>
        <w:numPr>
          <w:ilvl w:val="1"/>
          <w:numId w:val="22"/>
        </w:numPr>
        <w:ind w:left="142" w:firstLine="0"/>
      </w:pPr>
      <w:bookmarkStart w:id="25" w:name="_Toc237936575"/>
      <w:bookmarkStart w:id="26" w:name="_Toc247708248"/>
      <w:bookmarkStart w:id="27" w:name="_Toc7360998"/>
      <w:bookmarkStart w:id="28" w:name="_Toc47509742"/>
      <w:r>
        <w:t>Issues Management</w:t>
      </w:r>
      <w:bookmarkEnd w:id="25"/>
      <w:bookmarkEnd w:id="26"/>
      <w:bookmarkEnd w:id="27"/>
      <w:bookmarkEnd w:id="28"/>
    </w:p>
    <w:p w14:paraId="524341A8" w14:textId="77777777" w:rsidR="008A7E41" w:rsidRDefault="00651C3F">
      <w:pPr>
        <w:pStyle w:val="PSBody"/>
        <w:ind w:left="142"/>
      </w:pPr>
      <w:r>
        <w:t>The Hoonuit project manager will track issues related to the project using Jira, an issue and project tracking software. Jira identifies, and documents actions taken to address the identified issues and their resolution. Jira issues will be reviewed at each weekly project status meeting.</w:t>
      </w:r>
    </w:p>
    <w:p w14:paraId="524341A9" w14:textId="77777777" w:rsidR="008A7E41" w:rsidRDefault="00651C3F">
      <w:pPr>
        <w:pStyle w:val="PSH2"/>
        <w:numPr>
          <w:ilvl w:val="1"/>
          <w:numId w:val="22"/>
        </w:numPr>
        <w:ind w:left="142" w:firstLine="0"/>
      </w:pPr>
      <w:bookmarkStart w:id="29" w:name="_Toc237936574"/>
      <w:bookmarkStart w:id="30" w:name="_Toc247708249"/>
      <w:bookmarkStart w:id="31" w:name="_Toc7360999"/>
      <w:bookmarkStart w:id="32" w:name="_Toc47509743"/>
      <w:r>
        <w:t>Change Management</w:t>
      </w:r>
      <w:bookmarkEnd w:id="29"/>
      <w:bookmarkEnd w:id="30"/>
      <w:bookmarkEnd w:id="31"/>
      <w:bookmarkEnd w:id="32"/>
    </w:p>
    <w:p w14:paraId="524341AA" w14:textId="77777777" w:rsidR="008A7E41" w:rsidRDefault="00651C3F">
      <w:pPr>
        <w:pStyle w:val="PSBody"/>
        <w:ind w:left="142"/>
      </w:pPr>
      <w:r>
        <w:t xml:space="preserve">A </w:t>
      </w:r>
      <w:r>
        <w:rPr>
          <w:i/>
          <w:iCs/>
        </w:rPr>
        <w:t>project change</w:t>
      </w:r>
      <w:r>
        <w:t xml:space="preserve"> is any revision or adjustment to this SOW that may or may not impact project schedule or budget. The table below describes the types of changes that this project will track:</w:t>
      </w:r>
    </w:p>
    <w:tbl>
      <w:tblPr>
        <w:tblW w:w="9692" w:type="dxa"/>
        <w:tblInd w:w="200" w:type="dxa"/>
        <w:tblBorders>
          <w:top w:val="single" w:sz="6" w:space="0" w:color="BFBFBF"/>
          <w:left w:val="single" w:sz="6" w:space="0" w:color="BFBFBF"/>
          <w:bottom w:val="single" w:sz="6" w:space="0" w:color="BFBFBF"/>
          <w:right w:val="single" w:sz="6" w:space="0" w:color="BFBFBF"/>
          <w:insideH w:val="single" w:sz="6" w:space="0" w:color="BFBFBF"/>
          <w:insideV w:val="single" w:sz="6" w:space="0" w:color="BFBFBF"/>
        </w:tblBorders>
        <w:shd w:val="clear" w:color="auto" w:fill="E5DFEC"/>
        <w:tblLayout w:type="fixed"/>
        <w:tblCellMar>
          <w:top w:w="28" w:type="dxa"/>
          <w:left w:w="58" w:type="dxa"/>
          <w:bottom w:w="28" w:type="dxa"/>
          <w:right w:w="58" w:type="dxa"/>
        </w:tblCellMar>
        <w:tblLook w:val="0620" w:firstRow="1" w:lastRow="0" w:firstColumn="0" w:lastColumn="0" w:noHBand="1" w:noVBand="1"/>
      </w:tblPr>
      <w:tblGrid>
        <w:gridCol w:w="2558"/>
        <w:gridCol w:w="7134"/>
      </w:tblGrid>
      <w:tr w:rsidR="008A7E41" w14:paraId="524341AD" w14:textId="77777777">
        <w:trPr>
          <w:trHeight w:val="218"/>
          <w:tblHeader/>
        </w:trPr>
        <w:tc>
          <w:tcPr>
            <w:tcW w:w="2558" w:type="dxa"/>
            <w:shd w:val="clear" w:color="auto" w:fill="2674BB"/>
          </w:tcPr>
          <w:p w14:paraId="524341AB" w14:textId="77777777" w:rsidR="008A7E41" w:rsidRDefault="00651C3F">
            <w:pPr>
              <w:rPr>
                <w:rFonts w:cs="Arial"/>
                <w:b/>
                <w:bCs/>
                <w:color w:val="FFFFFF" w:themeColor="background1"/>
              </w:rPr>
            </w:pPr>
            <w:r>
              <w:rPr>
                <w:rFonts w:cs="Arial"/>
                <w:b/>
                <w:bCs/>
                <w:color w:val="FFFFFF" w:themeColor="background1"/>
              </w:rPr>
              <w:t>Change Type</w:t>
            </w:r>
          </w:p>
        </w:tc>
        <w:tc>
          <w:tcPr>
            <w:tcW w:w="7134" w:type="dxa"/>
            <w:shd w:val="clear" w:color="auto" w:fill="2674BB"/>
          </w:tcPr>
          <w:p w14:paraId="524341AC" w14:textId="77777777" w:rsidR="008A7E41" w:rsidRDefault="00651C3F">
            <w:pPr>
              <w:rPr>
                <w:rFonts w:cs="Arial"/>
                <w:b/>
                <w:bCs/>
                <w:color w:val="FFFFFF" w:themeColor="background1"/>
              </w:rPr>
            </w:pPr>
            <w:r>
              <w:rPr>
                <w:rFonts w:cs="Arial"/>
                <w:b/>
                <w:bCs/>
                <w:color w:val="FFFFFF" w:themeColor="background1"/>
              </w:rPr>
              <w:t>Description</w:t>
            </w:r>
          </w:p>
        </w:tc>
      </w:tr>
      <w:tr w:rsidR="008A7E41" w14:paraId="524341B0" w14:textId="77777777">
        <w:trPr>
          <w:trHeight w:val="148"/>
        </w:trPr>
        <w:tc>
          <w:tcPr>
            <w:tcW w:w="2558" w:type="dxa"/>
            <w:shd w:val="clear" w:color="auto" w:fill="FFFFFF"/>
          </w:tcPr>
          <w:p w14:paraId="524341AE" w14:textId="77777777" w:rsidR="008A7E41" w:rsidRDefault="00651C3F">
            <w:pPr>
              <w:pStyle w:val="PSNormalTableText"/>
              <w:framePr w:hSpace="0" w:wrap="auto" w:vAnchor="margin" w:hAnchor="text" w:xAlign="left" w:yAlign="inline"/>
              <w:spacing w:before="0" w:after="0"/>
              <w:ind w:left="90"/>
              <w:rPr>
                <w:rFonts w:ascii="Arial" w:hAnsi="Arial" w:cs="Arial"/>
                <w:color w:val="auto"/>
              </w:rPr>
            </w:pPr>
            <w:r>
              <w:rPr>
                <w:rFonts w:ascii="Arial" w:hAnsi="Arial" w:cs="Arial"/>
                <w:color w:val="auto"/>
                <w:szCs w:val="18"/>
              </w:rPr>
              <w:t>Design changes</w:t>
            </w:r>
          </w:p>
        </w:tc>
        <w:tc>
          <w:tcPr>
            <w:tcW w:w="7134" w:type="dxa"/>
            <w:shd w:val="clear" w:color="auto" w:fill="FFFFFF"/>
          </w:tcPr>
          <w:p w14:paraId="524341AF" w14:textId="77777777" w:rsidR="008A7E41" w:rsidRDefault="00651C3F">
            <w:pPr>
              <w:pStyle w:val="PSNormalTableText"/>
              <w:framePr w:hSpace="0" w:wrap="auto" w:vAnchor="margin" w:hAnchor="text" w:xAlign="left" w:yAlign="inline"/>
              <w:spacing w:before="0" w:after="0"/>
              <w:ind w:left="90"/>
              <w:jc w:val="both"/>
              <w:rPr>
                <w:rFonts w:ascii="Arial" w:hAnsi="Arial" w:cs="Arial"/>
                <w:color w:val="auto"/>
              </w:rPr>
            </w:pPr>
            <w:r>
              <w:rPr>
                <w:rFonts w:ascii="Arial" w:hAnsi="Arial" w:cs="Arial"/>
                <w:color w:val="auto"/>
                <w:szCs w:val="18"/>
              </w:rPr>
              <w:t xml:space="preserve">A change to the scope, deliverables, activities/tasks, staffing, etc., resulting in an adjustment to the project budget, </w:t>
            </w:r>
            <w:proofErr w:type="gramStart"/>
            <w:r>
              <w:rPr>
                <w:rFonts w:ascii="Arial" w:hAnsi="Arial" w:cs="Arial"/>
                <w:color w:val="auto"/>
                <w:szCs w:val="18"/>
              </w:rPr>
              <w:t>schedule</w:t>
            </w:r>
            <w:proofErr w:type="gramEnd"/>
            <w:r>
              <w:rPr>
                <w:rFonts w:ascii="Arial" w:hAnsi="Arial" w:cs="Arial"/>
                <w:color w:val="auto"/>
                <w:szCs w:val="18"/>
              </w:rPr>
              <w:t xml:space="preserve"> or effort.</w:t>
            </w:r>
          </w:p>
        </w:tc>
      </w:tr>
      <w:tr w:rsidR="008A7E41" w14:paraId="524341B3" w14:textId="77777777">
        <w:trPr>
          <w:trHeight w:val="166"/>
        </w:trPr>
        <w:tc>
          <w:tcPr>
            <w:tcW w:w="2558" w:type="dxa"/>
            <w:shd w:val="clear" w:color="auto" w:fill="FFFFFF"/>
          </w:tcPr>
          <w:p w14:paraId="524341B1" w14:textId="77777777" w:rsidR="008A7E41" w:rsidRDefault="00651C3F">
            <w:pPr>
              <w:pStyle w:val="PSNormalTableText"/>
              <w:framePr w:hSpace="0" w:wrap="auto" w:vAnchor="margin" w:hAnchor="text" w:xAlign="left" w:yAlign="inline"/>
              <w:spacing w:before="0" w:after="0"/>
              <w:ind w:left="90"/>
              <w:rPr>
                <w:rFonts w:ascii="Arial" w:hAnsi="Arial" w:cs="Arial"/>
                <w:color w:val="auto"/>
              </w:rPr>
            </w:pPr>
            <w:r>
              <w:rPr>
                <w:rFonts w:ascii="Arial" w:hAnsi="Arial" w:cs="Arial"/>
                <w:color w:val="auto"/>
                <w:szCs w:val="18"/>
              </w:rPr>
              <w:lastRenderedPageBreak/>
              <w:t>Informational changes</w:t>
            </w:r>
          </w:p>
        </w:tc>
        <w:tc>
          <w:tcPr>
            <w:tcW w:w="7134" w:type="dxa"/>
            <w:shd w:val="clear" w:color="auto" w:fill="FFFFFF"/>
          </w:tcPr>
          <w:p w14:paraId="524341B2" w14:textId="77777777" w:rsidR="008A7E41" w:rsidRDefault="00651C3F">
            <w:pPr>
              <w:pStyle w:val="PSNormalTableText"/>
              <w:framePr w:hSpace="0" w:wrap="auto" w:vAnchor="margin" w:hAnchor="text" w:xAlign="left" w:yAlign="inline"/>
              <w:spacing w:before="0" w:after="0"/>
              <w:ind w:left="90"/>
              <w:rPr>
                <w:rFonts w:ascii="Arial" w:hAnsi="Arial" w:cs="Arial"/>
                <w:color w:val="auto"/>
              </w:rPr>
            </w:pPr>
            <w:r>
              <w:rPr>
                <w:rFonts w:ascii="Arial" w:hAnsi="Arial" w:cs="Arial"/>
                <w:color w:val="auto"/>
                <w:szCs w:val="18"/>
              </w:rPr>
              <w:t xml:space="preserve">Changes that do not result in a change in schedule, </w:t>
            </w:r>
            <w:proofErr w:type="gramStart"/>
            <w:r>
              <w:rPr>
                <w:rFonts w:ascii="Arial" w:hAnsi="Arial" w:cs="Arial"/>
                <w:color w:val="auto"/>
                <w:szCs w:val="18"/>
              </w:rPr>
              <w:t>effort</w:t>
            </w:r>
            <w:proofErr w:type="gramEnd"/>
            <w:r>
              <w:rPr>
                <w:rFonts w:ascii="Arial" w:hAnsi="Arial" w:cs="Arial"/>
                <w:color w:val="auto"/>
                <w:szCs w:val="18"/>
              </w:rPr>
              <w:t xml:space="preserve"> and cost such as a change in management approach, or a change in project ownership.</w:t>
            </w:r>
          </w:p>
        </w:tc>
      </w:tr>
    </w:tbl>
    <w:p w14:paraId="524341B4" w14:textId="77777777" w:rsidR="008A7E41" w:rsidRDefault="00651C3F">
      <w:pPr>
        <w:pStyle w:val="PSBody"/>
        <w:ind w:left="142"/>
      </w:pPr>
      <w:r>
        <w:t xml:space="preserve">A </w:t>
      </w:r>
      <w:r>
        <w:rPr>
          <w:i/>
          <w:iCs/>
        </w:rPr>
        <w:t>Project Change Request</w:t>
      </w:r>
      <w:r>
        <w:t xml:space="preserve"> form is required to assess and track the implementation of a project change. When the need for a change is identified, this form should be completed by the requesting party and then forwarded to the Hoonuit project manager. The process is complete when the </w:t>
      </w:r>
      <w:r>
        <w:rPr>
          <w:i/>
          <w:iCs/>
        </w:rPr>
        <w:t>Change Request</w:t>
      </w:r>
      <w:r>
        <w:t xml:space="preserve"> has either been (1) rejected or (2) approved and fully implemented, including any necessary revisions to this SOW.</w:t>
      </w:r>
    </w:p>
    <w:p w14:paraId="524341B5" w14:textId="77777777" w:rsidR="008A7E41" w:rsidRDefault="00651C3F">
      <w:pPr>
        <w:pStyle w:val="PSH2"/>
        <w:numPr>
          <w:ilvl w:val="1"/>
          <w:numId w:val="22"/>
        </w:numPr>
        <w:ind w:left="142" w:firstLine="0"/>
      </w:pPr>
      <w:bookmarkStart w:id="33" w:name="_Toc247708250"/>
      <w:bookmarkStart w:id="34" w:name="_Toc7361000"/>
      <w:bookmarkStart w:id="35" w:name="_Toc47509744"/>
      <w:r>
        <w:t>Progress Reporting and Communications</w:t>
      </w:r>
      <w:bookmarkEnd w:id="33"/>
      <w:bookmarkEnd w:id="34"/>
      <w:bookmarkEnd w:id="35"/>
    </w:p>
    <w:p w14:paraId="524341B6" w14:textId="77777777" w:rsidR="008A7E41" w:rsidRDefault="00651C3F">
      <w:pPr>
        <w:pStyle w:val="PSBody"/>
        <w:ind w:left="142"/>
      </w:pPr>
      <w:r>
        <w:t>Hoonuit will host bi-weekly project status meetings with the core project team. Items to be reviewed at each meeting include but are not limited to the following:</w:t>
      </w:r>
    </w:p>
    <w:p w14:paraId="524341B7" w14:textId="77777777" w:rsidR="008A7E41" w:rsidRDefault="00651C3F">
      <w:pPr>
        <w:pStyle w:val="PSBody"/>
        <w:numPr>
          <w:ilvl w:val="0"/>
          <w:numId w:val="25"/>
        </w:numPr>
        <w:spacing w:before="0" w:after="0"/>
      </w:pPr>
      <w:r>
        <w:t xml:space="preserve">Review of previous meeting minutes </w:t>
      </w:r>
    </w:p>
    <w:p w14:paraId="524341B8" w14:textId="77777777" w:rsidR="008A7E41" w:rsidRDefault="00651C3F">
      <w:pPr>
        <w:pStyle w:val="PSBody"/>
        <w:numPr>
          <w:ilvl w:val="0"/>
          <w:numId w:val="25"/>
        </w:numPr>
        <w:spacing w:before="0" w:after="0"/>
      </w:pPr>
      <w:r>
        <w:t xml:space="preserve">Planned Activities for the Current Week </w:t>
      </w:r>
    </w:p>
    <w:p w14:paraId="524341B9" w14:textId="77777777" w:rsidR="008A7E41" w:rsidRDefault="00651C3F">
      <w:pPr>
        <w:pStyle w:val="PSBody"/>
        <w:numPr>
          <w:ilvl w:val="0"/>
          <w:numId w:val="25"/>
        </w:numPr>
        <w:spacing w:before="0" w:after="0"/>
      </w:pPr>
      <w:r>
        <w:t xml:space="preserve">Current Risks and Issues for Discussion </w:t>
      </w:r>
    </w:p>
    <w:p w14:paraId="524341BA" w14:textId="77777777" w:rsidR="008A7E41" w:rsidRDefault="00651C3F">
      <w:pPr>
        <w:pStyle w:val="PSBody"/>
        <w:numPr>
          <w:ilvl w:val="0"/>
          <w:numId w:val="25"/>
        </w:numPr>
        <w:spacing w:before="0" w:after="0"/>
      </w:pPr>
      <w:r>
        <w:t>Deliverable Review and Discussion</w:t>
      </w:r>
    </w:p>
    <w:p w14:paraId="524341BB" w14:textId="77777777" w:rsidR="008A7E41" w:rsidRDefault="00651C3F">
      <w:pPr>
        <w:pStyle w:val="PSBody"/>
        <w:numPr>
          <w:ilvl w:val="0"/>
          <w:numId w:val="25"/>
        </w:numPr>
        <w:spacing w:before="0" w:after="0"/>
      </w:pPr>
      <w:r>
        <w:t>Other Items of Discussion</w:t>
      </w:r>
    </w:p>
    <w:p w14:paraId="524341BC" w14:textId="77777777" w:rsidR="008A7E41" w:rsidRDefault="00651C3F">
      <w:pPr>
        <w:pStyle w:val="PSBody"/>
        <w:ind w:left="142"/>
      </w:pPr>
      <w:r>
        <w:t xml:space="preserve">The Project Sponsor is welcome to attend any of these meetings. The current project status, including the risk register, issues list, and change request log, will be available online for viewing by the Project Sponsor at any time </w:t>
      </w:r>
      <w:proofErr w:type="gramStart"/>
      <w:r>
        <w:t>during the course of</w:t>
      </w:r>
      <w:proofErr w:type="gramEnd"/>
      <w:r>
        <w:t xml:space="preserve"> the project.</w:t>
      </w:r>
      <w:bookmarkStart w:id="36" w:name="_Toc328639090"/>
    </w:p>
    <w:p w14:paraId="524341BD" w14:textId="77777777" w:rsidR="008A7E41" w:rsidRDefault="00651C3F">
      <w:pPr>
        <w:pStyle w:val="PSH1"/>
        <w:numPr>
          <w:ilvl w:val="0"/>
          <w:numId w:val="22"/>
        </w:numPr>
        <w:spacing w:line="240" w:lineRule="auto"/>
        <w:ind w:left="567" w:hanging="567"/>
        <w:rPr>
          <w:lang w:val="en-GB"/>
        </w:rPr>
      </w:pPr>
      <w:bookmarkStart w:id="37" w:name="_Toc7361001"/>
      <w:bookmarkStart w:id="38" w:name="_Toc47509745"/>
      <w:r>
        <w:rPr>
          <w:lang w:val="en-GB"/>
        </w:rPr>
        <w:t>Customer's Responsibilities and Assumptions</w:t>
      </w:r>
      <w:bookmarkEnd w:id="36"/>
      <w:bookmarkEnd w:id="37"/>
      <w:bookmarkEnd w:id="38"/>
    </w:p>
    <w:p w14:paraId="524341BE" w14:textId="77777777" w:rsidR="008A7E41" w:rsidRDefault="00651C3F">
      <w:pPr>
        <w:pStyle w:val="PSBody"/>
        <w:rPr>
          <w:lang w:val="en-GB"/>
        </w:rPr>
      </w:pPr>
      <w:r>
        <w:rPr>
          <w:lang w:val="en-GB"/>
        </w:rPr>
        <w:t xml:space="preserve">This section involves what has initially been assumed on the project, what is required </w:t>
      </w:r>
      <w:proofErr w:type="gramStart"/>
      <w:r>
        <w:rPr>
          <w:lang w:val="en-GB"/>
        </w:rPr>
        <w:t>in order for</w:t>
      </w:r>
      <w:proofErr w:type="gramEnd"/>
      <w:r>
        <w:rPr>
          <w:lang w:val="en-GB"/>
        </w:rPr>
        <w:t xml:space="preserve"> the project to be delivered on time and within budget.</w:t>
      </w:r>
    </w:p>
    <w:p w14:paraId="524341BF" w14:textId="77777777" w:rsidR="008A7E41" w:rsidRDefault="00651C3F">
      <w:pPr>
        <w:pStyle w:val="PSH2"/>
        <w:numPr>
          <w:ilvl w:val="1"/>
          <w:numId w:val="22"/>
        </w:numPr>
        <w:ind w:left="142" w:firstLine="0"/>
      </w:pPr>
      <w:bookmarkStart w:id="39" w:name="_Toc257817700"/>
      <w:bookmarkStart w:id="40" w:name="_Toc328639091"/>
      <w:bookmarkStart w:id="41" w:name="_Toc7361002"/>
      <w:bookmarkStart w:id="42" w:name="_Toc47509746"/>
      <w:r>
        <w:t>Dependencies</w:t>
      </w:r>
      <w:bookmarkEnd w:id="39"/>
      <w:bookmarkEnd w:id="40"/>
      <w:bookmarkEnd w:id="41"/>
      <w:bookmarkEnd w:id="42"/>
    </w:p>
    <w:p w14:paraId="524341C0" w14:textId="77777777" w:rsidR="008A7E41" w:rsidRDefault="00651C3F">
      <w:pPr>
        <w:pStyle w:val="PSBody"/>
        <w:ind w:left="142"/>
        <w:rPr>
          <w:lang w:val="en-CA"/>
        </w:rPr>
      </w:pPr>
      <w:r>
        <w:rPr>
          <w:lang w:val="en-CA"/>
        </w:rPr>
        <w:t xml:space="preserve">This section specifies completed, ongoing or future projects or the linkages to established standards and policies, on which this project depends </w:t>
      </w:r>
      <w:proofErr w:type="gramStart"/>
      <w:r>
        <w:rPr>
          <w:lang w:val="en-CA"/>
        </w:rPr>
        <w:t>in order to</w:t>
      </w:r>
      <w:proofErr w:type="gramEnd"/>
      <w:r>
        <w:rPr>
          <w:lang w:val="en-CA"/>
        </w:rPr>
        <w:t xml:space="preserve"> be successful, or which are dependent on this project.</w:t>
      </w:r>
    </w:p>
    <w:p w14:paraId="524341C1" w14:textId="77777777" w:rsidR="008A7E41" w:rsidRDefault="00651C3F">
      <w:pPr>
        <w:pStyle w:val="BodyText"/>
        <w:numPr>
          <w:ilvl w:val="0"/>
          <w:numId w:val="24"/>
        </w:numPr>
        <w:spacing w:after="0"/>
        <w:ind w:right="0"/>
        <w:jc w:val="left"/>
        <w:rPr>
          <w:rFonts w:ascii="Arial" w:hAnsi="Arial" w:cs="Arial"/>
          <w:lang w:val="en-CA"/>
        </w:rPr>
      </w:pPr>
      <w:r>
        <w:rPr>
          <w:rFonts w:ascii="Arial" w:hAnsi="Arial" w:cs="Arial"/>
          <w:lang w:val="en-CA"/>
        </w:rPr>
        <w:t xml:space="preserve">The Customer will provide Hoonuit with VPN and connectivity access to required source systems. </w:t>
      </w:r>
    </w:p>
    <w:p w14:paraId="524341C2" w14:textId="77777777" w:rsidR="008A7E41" w:rsidRDefault="00651C3F">
      <w:pPr>
        <w:pStyle w:val="BodyText"/>
        <w:numPr>
          <w:ilvl w:val="0"/>
          <w:numId w:val="24"/>
        </w:numPr>
        <w:spacing w:after="0"/>
        <w:ind w:right="0"/>
        <w:jc w:val="left"/>
        <w:rPr>
          <w:rFonts w:ascii="Arial" w:hAnsi="Arial" w:cs="Arial"/>
          <w:lang w:val="en-CA"/>
        </w:rPr>
      </w:pPr>
      <w:r>
        <w:rPr>
          <w:rFonts w:ascii="Arial" w:hAnsi="Arial" w:cs="Arial"/>
          <w:lang w:val="en-CA"/>
        </w:rPr>
        <w:t xml:space="preserve">The Customer will </w:t>
      </w:r>
      <w:r>
        <w:rPr>
          <w:rFonts w:ascii="Arial" w:hAnsi="Arial" w:cs="Arial"/>
        </w:rPr>
        <w:t>assist with security policy definition and setup</w:t>
      </w:r>
    </w:p>
    <w:p w14:paraId="524341C3" w14:textId="77777777" w:rsidR="008A7E41" w:rsidRDefault="00651C3F">
      <w:pPr>
        <w:pStyle w:val="ListParagraph"/>
        <w:numPr>
          <w:ilvl w:val="0"/>
          <w:numId w:val="24"/>
        </w:numPr>
        <w:spacing w:after="160" w:line="259" w:lineRule="auto"/>
        <w:rPr>
          <w:rFonts w:cs="Arial"/>
          <w:color w:val="000000" w:themeColor="text1"/>
          <w:lang w:val="en-CA"/>
        </w:rPr>
      </w:pPr>
      <w:r>
        <w:rPr>
          <w:rFonts w:cs="Arial"/>
          <w:lang w:val="en-CA"/>
        </w:rPr>
        <w:t xml:space="preserve">The Customer </w:t>
      </w:r>
      <w:r>
        <w:rPr>
          <w:rFonts w:cs="Arial"/>
          <w:color w:val="000000" w:themeColor="text1"/>
          <w:lang w:val="en-CA"/>
        </w:rPr>
        <w:t>will ensure that project team members are available as needed to complete project tasks</w:t>
      </w:r>
    </w:p>
    <w:p w14:paraId="524341C4" w14:textId="77777777" w:rsidR="008A7E41" w:rsidRDefault="00651C3F">
      <w:pPr>
        <w:pStyle w:val="ListParagraph"/>
        <w:numPr>
          <w:ilvl w:val="0"/>
          <w:numId w:val="24"/>
        </w:numPr>
        <w:spacing w:after="160" w:line="259" w:lineRule="auto"/>
        <w:rPr>
          <w:rFonts w:cs="Arial"/>
          <w:color w:val="000000" w:themeColor="text1"/>
          <w:lang w:val="en-CA"/>
        </w:rPr>
      </w:pPr>
      <w:r>
        <w:rPr>
          <w:rFonts w:cs="Arial"/>
          <w:lang w:val="en-CA"/>
        </w:rPr>
        <w:t xml:space="preserve">Dashboard and project completion are dependent upon </w:t>
      </w:r>
      <w:r>
        <w:rPr>
          <w:rFonts w:cs="Arial"/>
          <w:color w:val="000000" w:themeColor="text1"/>
          <w:lang w:val="en-CA"/>
        </w:rPr>
        <w:t>data uploads being completed by the Customer for file data transfers</w:t>
      </w:r>
    </w:p>
    <w:p w14:paraId="524341C5" w14:textId="77777777" w:rsidR="008A7E41" w:rsidRDefault="00651C3F">
      <w:pPr>
        <w:pStyle w:val="ListParagraph"/>
        <w:numPr>
          <w:ilvl w:val="0"/>
          <w:numId w:val="24"/>
        </w:numPr>
        <w:spacing w:after="160" w:line="259" w:lineRule="auto"/>
        <w:rPr>
          <w:rFonts w:cs="Arial"/>
          <w:color w:val="000000" w:themeColor="text1"/>
          <w:lang w:val="en-CA"/>
        </w:rPr>
      </w:pPr>
      <w:r>
        <w:rPr>
          <w:rFonts w:cs="Arial"/>
          <w:lang w:val="en-CA"/>
        </w:rPr>
        <w:t>The Customer will validate data and dashboards</w:t>
      </w:r>
    </w:p>
    <w:p w14:paraId="524341C6" w14:textId="77777777" w:rsidR="008A7E41" w:rsidRDefault="00651C3F">
      <w:pPr>
        <w:pStyle w:val="ListParagraph"/>
        <w:numPr>
          <w:ilvl w:val="0"/>
          <w:numId w:val="24"/>
        </w:numPr>
        <w:spacing w:after="160" w:line="259" w:lineRule="auto"/>
        <w:rPr>
          <w:rFonts w:cs="Arial"/>
          <w:color w:val="000000" w:themeColor="text1"/>
          <w:lang w:val="en-CA"/>
        </w:rPr>
      </w:pPr>
      <w:r>
        <w:rPr>
          <w:rFonts w:cs="Arial"/>
          <w:lang w:val="en-CA"/>
        </w:rPr>
        <w:t>The Customer will provide technical support to Hoonuit as needed</w:t>
      </w:r>
    </w:p>
    <w:p w14:paraId="524341C7" w14:textId="77777777" w:rsidR="008A7E41" w:rsidRDefault="00651C3F">
      <w:pPr>
        <w:pStyle w:val="ListParagraph"/>
        <w:numPr>
          <w:ilvl w:val="0"/>
          <w:numId w:val="24"/>
        </w:numPr>
        <w:spacing w:after="160" w:line="259" w:lineRule="auto"/>
        <w:rPr>
          <w:rFonts w:cs="Arial"/>
        </w:rPr>
      </w:pPr>
      <w:r>
        <w:rPr>
          <w:rFonts w:cs="Arial"/>
          <w:lang w:val="en-CA"/>
        </w:rPr>
        <w:t xml:space="preserve">The Customer </w:t>
      </w:r>
      <w:r>
        <w:rPr>
          <w:rFonts w:cs="Arial"/>
        </w:rPr>
        <w:t>will provide an executive level sponsor to guide and support the project, and make key decisions when needed</w:t>
      </w:r>
    </w:p>
    <w:p w14:paraId="524341C8" w14:textId="77777777" w:rsidR="008A7E41" w:rsidRDefault="00651C3F">
      <w:pPr>
        <w:pStyle w:val="ListParagraph"/>
        <w:numPr>
          <w:ilvl w:val="0"/>
          <w:numId w:val="24"/>
        </w:numPr>
        <w:spacing w:after="160" w:line="259" w:lineRule="auto"/>
        <w:rPr>
          <w:rFonts w:cs="Arial"/>
        </w:rPr>
      </w:pPr>
      <w:r>
        <w:rPr>
          <w:rFonts w:cs="Arial"/>
          <w:lang w:val="en-CA"/>
        </w:rPr>
        <w:t xml:space="preserve">The Customer </w:t>
      </w:r>
      <w:r>
        <w:rPr>
          <w:rFonts w:cs="Arial"/>
        </w:rPr>
        <w:t>will provide subject matter experts to guide Hoonuit’s understanding of the Customer’s data and business logic, including participation in data mapping sessions</w:t>
      </w:r>
    </w:p>
    <w:p w14:paraId="524341C9" w14:textId="77777777" w:rsidR="008A7E41" w:rsidRDefault="00651C3F">
      <w:pPr>
        <w:pStyle w:val="PSH2"/>
        <w:numPr>
          <w:ilvl w:val="1"/>
          <w:numId w:val="22"/>
        </w:numPr>
        <w:ind w:left="142" w:firstLine="0"/>
      </w:pPr>
      <w:bookmarkStart w:id="43" w:name="_Toc52956685"/>
      <w:bookmarkStart w:id="44" w:name="_Toc328639093"/>
      <w:bookmarkStart w:id="45" w:name="_Toc7361003"/>
      <w:bookmarkStart w:id="46" w:name="_Toc47509747"/>
      <w:r>
        <w:lastRenderedPageBreak/>
        <w:t>Assumptions</w:t>
      </w:r>
      <w:bookmarkEnd w:id="43"/>
      <w:bookmarkEnd w:id="44"/>
      <w:bookmarkEnd w:id="45"/>
      <w:bookmarkEnd w:id="46"/>
    </w:p>
    <w:p w14:paraId="524341CA" w14:textId="77777777" w:rsidR="008A7E41" w:rsidRDefault="00651C3F">
      <w:pPr>
        <w:pStyle w:val="PSBody"/>
        <w:ind w:left="142"/>
        <w:rPr>
          <w:lang w:val="en-CA"/>
        </w:rPr>
      </w:pPr>
      <w:r>
        <w:rPr>
          <w:lang w:val="en-CA"/>
        </w:rPr>
        <w:t>The following section specifies any circumstances or events which must be true or must occur for the project to be successful.</w:t>
      </w:r>
    </w:p>
    <w:p w14:paraId="524341CD" w14:textId="77777777" w:rsidR="008A7E41" w:rsidRDefault="00651C3F">
      <w:pPr>
        <w:pStyle w:val="BodyText"/>
        <w:numPr>
          <w:ilvl w:val="0"/>
          <w:numId w:val="23"/>
        </w:numPr>
        <w:spacing w:after="0"/>
        <w:ind w:left="720" w:right="0"/>
        <w:jc w:val="left"/>
        <w:rPr>
          <w:rFonts w:ascii="Arial" w:hAnsi="Arial" w:cs="Arial"/>
          <w:lang w:val="en-CA"/>
        </w:rPr>
      </w:pPr>
      <w:r>
        <w:rPr>
          <w:rFonts w:ascii="Arial" w:hAnsi="Arial" w:cs="Arial"/>
          <w:lang w:val="en-CA"/>
        </w:rPr>
        <w:t>The resources identified will be available upon request. Failure to do so may result in project delays.</w:t>
      </w:r>
    </w:p>
    <w:p w14:paraId="524341CE" w14:textId="77777777" w:rsidR="008A7E41" w:rsidRDefault="00651C3F">
      <w:pPr>
        <w:pStyle w:val="BodyText"/>
        <w:numPr>
          <w:ilvl w:val="0"/>
          <w:numId w:val="23"/>
        </w:numPr>
        <w:spacing w:after="0"/>
        <w:ind w:left="720" w:right="0"/>
        <w:jc w:val="left"/>
        <w:rPr>
          <w:rFonts w:ascii="Arial" w:hAnsi="Arial" w:cs="Arial"/>
          <w:lang w:val="en-CA"/>
        </w:rPr>
      </w:pPr>
      <w:r>
        <w:rPr>
          <w:rFonts w:ascii="Arial" w:hAnsi="Arial" w:cs="Arial"/>
          <w:lang w:val="en-CA"/>
        </w:rPr>
        <w:t>Approved funding will be available upon request for approved Change Requests.</w:t>
      </w:r>
    </w:p>
    <w:p w14:paraId="524341CF" w14:textId="77777777" w:rsidR="008A7E41" w:rsidRDefault="00651C3F">
      <w:pPr>
        <w:pStyle w:val="BodyText"/>
        <w:numPr>
          <w:ilvl w:val="0"/>
          <w:numId w:val="23"/>
        </w:numPr>
        <w:spacing w:after="0"/>
        <w:ind w:left="720" w:right="0"/>
        <w:jc w:val="left"/>
        <w:rPr>
          <w:rFonts w:ascii="Arial" w:hAnsi="Arial" w:cs="Arial"/>
          <w:lang w:val="en-CA"/>
        </w:rPr>
      </w:pPr>
      <w:r>
        <w:rPr>
          <w:rFonts w:ascii="Arial" w:hAnsi="Arial" w:cs="Arial"/>
          <w:lang w:val="en-CA"/>
        </w:rPr>
        <w:t>Management will ensure that project team members are available as needed to complete project tasks.</w:t>
      </w:r>
    </w:p>
    <w:p w14:paraId="524341D0" w14:textId="77777777" w:rsidR="008A7E41" w:rsidRDefault="00651C3F">
      <w:pPr>
        <w:pStyle w:val="BodyText"/>
        <w:numPr>
          <w:ilvl w:val="0"/>
          <w:numId w:val="23"/>
        </w:numPr>
        <w:spacing w:after="0"/>
        <w:ind w:left="720" w:right="0"/>
        <w:jc w:val="left"/>
        <w:rPr>
          <w:rFonts w:ascii="Arial" w:hAnsi="Arial" w:cs="Arial"/>
          <w:lang w:val="en-CA"/>
        </w:rPr>
      </w:pPr>
      <w:r>
        <w:rPr>
          <w:rFonts w:ascii="Arial" w:hAnsi="Arial" w:cs="Arial"/>
          <w:lang w:val="en-CA"/>
        </w:rPr>
        <w:t>Failure to identify changes during the Feedback Review Sessions will result in project delays.</w:t>
      </w:r>
    </w:p>
    <w:p w14:paraId="524341D1" w14:textId="77777777" w:rsidR="008A7E41" w:rsidRDefault="00651C3F">
      <w:pPr>
        <w:pStyle w:val="BodyText"/>
        <w:numPr>
          <w:ilvl w:val="0"/>
          <w:numId w:val="23"/>
        </w:numPr>
        <w:spacing w:after="0"/>
        <w:ind w:left="720" w:right="0"/>
        <w:jc w:val="left"/>
        <w:rPr>
          <w:rFonts w:ascii="Arial" w:hAnsi="Arial" w:cs="Arial"/>
          <w:lang w:val="en-CA"/>
        </w:rPr>
      </w:pPr>
      <w:r>
        <w:rPr>
          <w:rFonts w:ascii="Arial" w:hAnsi="Arial" w:cs="Arial"/>
          <w:lang w:val="en-CA"/>
        </w:rPr>
        <w:t>Project Sponsor will foster support and “buy-in” of project goals and objectives.</w:t>
      </w:r>
    </w:p>
    <w:p w14:paraId="524341D2" w14:textId="77777777" w:rsidR="008A7E41" w:rsidRDefault="00651C3F">
      <w:pPr>
        <w:pStyle w:val="BodyText"/>
        <w:numPr>
          <w:ilvl w:val="0"/>
          <w:numId w:val="23"/>
        </w:numPr>
        <w:spacing w:after="0"/>
        <w:ind w:left="720" w:right="0"/>
        <w:jc w:val="left"/>
        <w:rPr>
          <w:rFonts w:ascii="Arial" w:hAnsi="Arial" w:cs="Arial"/>
          <w:lang w:val="en-CA"/>
        </w:rPr>
      </w:pPr>
      <w:r>
        <w:rPr>
          <w:rFonts w:ascii="Arial" w:hAnsi="Arial" w:cs="Arial"/>
          <w:lang w:val="en-CA"/>
        </w:rPr>
        <w:t>The Project Plan may change as new information and issues are revealed.</w:t>
      </w:r>
    </w:p>
    <w:p w14:paraId="524341D3" w14:textId="77777777" w:rsidR="008A7E41" w:rsidRDefault="00651C3F">
      <w:pPr>
        <w:pStyle w:val="BodyText"/>
        <w:numPr>
          <w:ilvl w:val="0"/>
          <w:numId w:val="23"/>
        </w:numPr>
        <w:spacing w:after="0"/>
        <w:ind w:left="720" w:right="0"/>
        <w:jc w:val="left"/>
        <w:rPr>
          <w:rFonts w:ascii="Arial" w:hAnsi="Arial" w:cs="Arial"/>
          <w:lang w:val="en-CA"/>
        </w:rPr>
      </w:pPr>
      <w:r>
        <w:rPr>
          <w:rFonts w:ascii="Arial" w:eastAsiaTheme="minorEastAsia" w:hAnsi="Arial" w:cs="Arial"/>
          <w:color w:val="000000" w:themeColor="text1"/>
          <w:szCs w:val="21"/>
          <w:lang w:val="en-CA"/>
        </w:rPr>
        <w:t xml:space="preserve">Scope change will be managed through change requests. </w:t>
      </w:r>
    </w:p>
    <w:p w14:paraId="524341D4" w14:textId="77777777" w:rsidR="008A7E41" w:rsidRDefault="00651C3F">
      <w:pPr>
        <w:pStyle w:val="BodyText"/>
        <w:numPr>
          <w:ilvl w:val="0"/>
          <w:numId w:val="23"/>
        </w:numPr>
        <w:spacing w:after="0"/>
        <w:ind w:left="720" w:right="0"/>
        <w:jc w:val="left"/>
        <w:rPr>
          <w:rFonts w:ascii="Arial" w:hAnsi="Arial" w:cs="Arial"/>
          <w:lang w:val="en-CA"/>
        </w:rPr>
      </w:pPr>
      <w:r>
        <w:rPr>
          <w:rFonts w:ascii="Arial" w:hAnsi="Arial" w:cs="Arial"/>
          <w:lang w:val="en-CA"/>
        </w:rPr>
        <w:t>Any scope changes may have timeline and / or budget implications.</w:t>
      </w:r>
    </w:p>
    <w:p w14:paraId="524341D5" w14:textId="77777777" w:rsidR="008A7E41" w:rsidRDefault="00651C3F">
      <w:pPr>
        <w:pStyle w:val="BodyText"/>
        <w:numPr>
          <w:ilvl w:val="0"/>
          <w:numId w:val="23"/>
        </w:numPr>
        <w:spacing w:after="0"/>
        <w:ind w:left="720" w:right="0"/>
        <w:jc w:val="left"/>
        <w:rPr>
          <w:rFonts w:ascii="Arial" w:hAnsi="Arial" w:cs="Arial"/>
          <w:lang w:val="en-CA"/>
        </w:rPr>
      </w:pPr>
      <w:r>
        <w:rPr>
          <w:rFonts w:ascii="Arial" w:hAnsi="Arial" w:cs="Arial"/>
          <w:lang w:val="en-CA"/>
        </w:rPr>
        <w:t>Travel costs, if needed, are billed separately.</w:t>
      </w:r>
    </w:p>
    <w:p w14:paraId="524341D6" w14:textId="77777777" w:rsidR="008A7E41" w:rsidRDefault="008A7E41">
      <w:pPr>
        <w:pStyle w:val="BodyText"/>
        <w:spacing w:after="0"/>
        <w:ind w:right="0"/>
        <w:jc w:val="left"/>
        <w:rPr>
          <w:lang w:val="en-CA"/>
        </w:rPr>
      </w:pPr>
    </w:p>
    <w:p w14:paraId="524341D7" w14:textId="77777777" w:rsidR="008A7E41" w:rsidRDefault="00651C3F">
      <w:pPr>
        <w:spacing w:after="120"/>
        <w:rPr>
          <w:rFonts w:cs="Arial"/>
        </w:rPr>
      </w:pPr>
      <w:r>
        <w:rPr>
          <w:rFonts w:cs="Arial"/>
          <w:b/>
          <w:bCs/>
        </w:rPr>
        <w:t>Data assumptions.</w:t>
      </w:r>
      <w:r>
        <w:rPr>
          <w:rFonts w:cs="Arial"/>
        </w:rPr>
        <w:t xml:space="preserve"> This agreement assumes that there is a single source database for each of the domains included in the solution. Hoonuit assumes that each of the source systems to be accessed by the ETL processes will consist of a single database instance and will be consolidated within the Customer’s data center. </w:t>
      </w:r>
    </w:p>
    <w:p w14:paraId="524341D9" w14:textId="022022E7" w:rsidR="008A7E41" w:rsidRDefault="00651C3F">
      <w:pPr>
        <w:pStyle w:val="ListParagraph"/>
        <w:numPr>
          <w:ilvl w:val="0"/>
          <w:numId w:val="6"/>
        </w:numPr>
        <w:spacing w:after="120"/>
        <w:rPr>
          <w:rFonts w:cs="Arial"/>
        </w:rPr>
      </w:pPr>
      <w:r>
        <w:rPr>
          <w:rFonts w:cs="Arial"/>
        </w:rPr>
        <w:t xml:space="preserve">Historical assessment data can be loaded by the connector if the original historical vendor files are provided and the connector has pre-existing support for the historical formats/APIs and assessment definitions. Related historical information such as students, enrollments school calendars and schools must also be loaded in the data warehouse. </w:t>
      </w:r>
    </w:p>
    <w:p w14:paraId="524341DA" w14:textId="77777777" w:rsidR="008A7E41" w:rsidRDefault="00651C3F">
      <w:pPr>
        <w:pStyle w:val="ListParagraph"/>
        <w:numPr>
          <w:ilvl w:val="0"/>
          <w:numId w:val="6"/>
        </w:numPr>
        <w:spacing w:after="120"/>
        <w:rPr>
          <w:rFonts w:cs="Arial"/>
        </w:rPr>
      </w:pPr>
      <w:r>
        <w:rPr>
          <w:rFonts w:cs="Arial"/>
        </w:rPr>
        <w:t xml:space="preserve">Loading of historical data from a system not supported by the connector will not be supported by Hoonuit. Data quality issues related to this are </w:t>
      </w:r>
      <w:r>
        <w:rPr>
          <w:lang w:val="en-CA"/>
        </w:rPr>
        <w:t xml:space="preserve">the Customer’s </w:t>
      </w:r>
      <w:r>
        <w:rPr>
          <w:rFonts w:cs="Arial"/>
        </w:rPr>
        <w:t>responsibility.</w:t>
      </w:r>
    </w:p>
    <w:p w14:paraId="524341DB" w14:textId="6DF722AC" w:rsidR="008A7E41" w:rsidRDefault="00651C3F">
      <w:pPr>
        <w:pStyle w:val="ListParagraph"/>
        <w:numPr>
          <w:ilvl w:val="0"/>
          <w:numId w:val="6"/>
        </w:numPr>
        <w:spacing w:after="120"/>
        <w:rPr>
          <w:rFonts w:cs="Arial"/>
        </w:rPr>
      </w:pPr>
      <w:r>
        <w:rPr>
          <w:rFonts w:cs="Arial"/>
        </w:rPr>
        <w:t>Test Scores will be provided to Hoonuit in the assessment vendor supplied formats unless otherwise agreed upon. Non-standard formats or altered vendor formats may incur extra charges.</w:t>
      </w:r>
    </w:p>
    <w:p w14:paraId="3CFA00D8" w14:textId="77777777" w:rsidR="00441968" w:rsidRPr="00441968" w:rsidRDefault="00441968" w:rsidP="00441968">
      <w:pPr>
        <w:spacing w:after="120"/>
        <w:rPr>
          <w:rFonts w:cs="Arial"/>
        </w:rPr>
      </w:pPr>
    </w:p>
    <w:p w14:paraId="6BB177B4" w14:textId="2D2921D0" w:rsidR="00441968" w:rsidRDefault="00441968">
      <w:pPr>
        <w:pStyle w:val="PSH2"/>
        <w:numPr>
          <w:ilvl w:val="1"/>
          <w:numId w:val="22"/>
        </w:numPr>
        <w:ind w:left="142" w:firstLine="0"/>
      </w:pPr>
      <w:bookmarkStart w:id="47" w:name="_Toc7361004"/>
      <w:bookmarkStart w:id="48" w:name="_Toc47509748"/>
      <w:r>
        <w:t>Timeline</w:t>
      </w:r>
    </w:p>
    <w:tbl>
      <w:tblPr>
        <w:tblStyle w:val="TableGrid"/>
        <w:tblW w:w="0" w:type="auto"/>
        <w:tblInd w:w="57" w:type="dxa"/>
        <w:tblLook w:val="04A0" w:firstRow="1" w:lastRow="0" w:firstColumn="1" w:lastColumn="0" w:noHBand="0" w:noVBand="1"/>
      </w:tblPr>
      <w:tblGrid>
        <w:gridCol w:w="4647"/>
        <w:gridCol w:w="4646"/>
      </w:tblGrid>
      <w:tr w:rsidR="00441968" w14:paraId="095DE59C" w14:textId="77777777" w:rsidTr="00441968">
        <w:tc>
          <w:tcPr>
            <w:tcW w:w="4675" w:type="dxa"/>
          </w:tcPr>
          <w:p w14:paraId="3A5B447B" w14:textId="77777777" w:rsidR="00441968" w:rsidRDefault="00441968" w:rsidP="00441968">
            <w:pPr>
              <w:pStyle w:val="PSBody"/>
              <w:ind w:left="0"/>
            </w:pPr>
          </w:p>
        </w:tc>
        <w:tc>
          <w:tcPr>
            <w:tcW w:w="4675" w:type="dxa"/>
          </w:tcPr>
          <w:p w14:paraId="5A5EFEB2" w14:textId="77777777" w:rsidR="00441968" w:rsidRDefault="00441968" w:rsidP="00441968">
            <w:pPr>
              <w:pStyle w:val="PSBody"/>
              <w:ind w:left="0"/>
            </w:pPr>
          </w:p>
        </w:tc>
      </w:tr>
      <w:tr w:rsidR="00441968" w14:paraId="37F6F60C" w14:textId="77777777" w:rsidTr="00441968">
        <w:tc>
          <w:tcPr>
            <w:tcW w:w="4675" w:type="dxa"/>
          </w:tcPr>
          <w:p w14:paraId="723E3735" w14:textId="77777777" w:rsidR="00441968" w:rsidRDefault="00441968" w:rsidP="00441968">
            <w:pPr>
              <w:pStyle w:val="PSBody"/>
              <w:ind w:left="0"/>
            </w:pPr>
          </w:p>
        </w:tc>
        <w:tc>
          <w:tcPr>
            <w:tcW w:w="4675" w:type="dxa"/>
          </w:tcPr>
          <w:p w14:paraId="57D8EC88" w14:textId="77777777" w:rsidR="00441968" w:rsidRDefault="00441968" w:rsidP="00441968">
            <w:pPr>
              <w:pStyle w:val="PSBody"/>
              <w:ind w:left="0"/>
            </w:pPr>
          </w:p>
        </w:tc>
      </w:tr>
      <w:tr w:rsidR="00441968" w14:paraId="67514496" w14:textId="77777777" w:rsidTr="00441968">
        <w:tc>
          <w:tcPr>
            <w:tcW w:w="4675" w:type="dxa"/>
          </w:tcPr>
          <w:p w14:paraId="1849FFA1" w14:textId="77777777" w:rsidR="00441968" w:rsidRDefault="00441968" w:rsidP="00441968">
            <w:pPr>
              <w:pStyle w:val="PSBody"/>
              <w:ind w:left="0"/>
            </w:pPr>
          </w:p>
        </w:tc>
        <w:tc>
          <w:tcPr>
            <w:tcW w:w="4675" w:type="dxa"/>
          </w:tcPr>
          <w:p w14:paraId="69E09216" w14:textId="77777777" w:rsidR="00441968" w:rsidRDefault="00441968" w:rsidP="00441968">
            <w:pPr>
              <w:pStyle w:val="PSBody"/>
              <w:ind w:left="0"/>
            </w:pPr>
          </w:p>
        </w:tc>
      </w:tr>
      <w:tr w:rsidR="00441968" w14:paraId="42435AED" w14:textId="77777777" w:rsidTr="00441968">
        <w:tc>
          <w:tcPr>
            <w:tcW w:w="4675" w:type="dxa"/>
          </w:tcPr>
          <w:p w14:paraId="33C10C3B" w14:textId="77777777" w:rsidR="00441968" w:rsidRDefault="00441968" w:rsidP="00441968">
            <w:pPr>
              <w:pStyle w:val="PSBody"/>
              <w:ind w:left="0"/>
            </w:pPr>
          </w:p>
        </w:tc>
        <w:tc>
          <w:tcPr>
            <w:tcW w:w="4675" w:type="dxa"/>
          </w:tcPr>
          <w:p w14:paraId="0FFEEFD4" w14:textId="77777777" w:rsidR="00441968" w:rsidRDefault="00441968" w:rsidP="00441968">
            <w:pPr>
              <w:pStyle w:val="PSBody"/>
              <w:ind w:left="0"/>
            </w:pPr>
          </w:p>
        </w:tc>
      </w:tr>
    </w:tbl>
    <w:p w14:paraId="1E02F238" w14:textId="77777777" w:rsidR="00441968" w:rsidRPr="00441968" w:rsidRDefault="00441968" w:rsidP="00441968">
      <w:pPr>
        <w:pStyle w:val="PSBody"/>
      </w:pPr>
    </w:p>
    <w:p w14:paraId="524341DD" w14:textId="5198BDAD" w:rsidR="008A7E41" w:rsidRDefault="00651C3F">
      <w:pPr>
        <w:pStyle w:val="PSH2"/>
        <w:numPr>
          <w:ilvl w:val="1"/>
          <w:numId w:val="22"/>
        </w:numPr>
        <w:ind w:left="142" w:firstLine="0"/>
      </w:pPr>
      <w:r>
        <w:lastRenderedPageBreak/>
        <w:t>Post-deployment</w:t>
      </w:r>
      <w:bookmarkEnd w:id="47"/>
      <w:bookmarkEnd w:id="48"/>
    </w:p>
    <w:p w14:paraId="524341DE" w14:textId="77777777" w:rsidR="008A7E41" w:rsidRDefault="00651C3F">
      <w:r>
        <w:rPr>
          <w:lang w:val="en-CA"/>
        </w:rPr>
        <w:t xml:space="preserve">The Customer </w:t>
      </w:r>
      <w:r>
        <w:t>will be responsible for data loaded into the Hoonuit solution after the solution has been deployed, deliverables have been approved, and this Agreement is closed. Hoonuit support can be provided through purchase of service block hours or additional services.</w:t>
      </w:r>
    </w:p>
    <w:p w14:paraId="524341DF" w14:textId="77777777" w:rsidR="008A7E41" w:rsidRDefault="00651C3F">
      <w:pPr>
        <w:pStyle w:val="PSBody"/>
        <w:numPr>
          <w:ilvl w:val="0"/>
          <w:numId w:val="21"/>
        </w:numPr>
        <w:spacing w:after="120"/>
      </w:pPr>
      <w:r>
        <w:t>Assessment connectors are designed to work with formats / specifications provided by connector’s stated vendor and product</w:t>
      </w:r>
    </w:p>
    <w:p w14:paraId="524341E0" w14:textId="77777777" w:rsidR="008A7E41" w:rsidRDefault="00651C3F">
      <w:pPr>
        <w:pStyle w:val="PSBody"/>
        <w:numPr>
          <w:ilvl w:val="0"/>
          <w:numId w:val="21"/>
        </w:numPr>
        <w:spacing w:after="120"/>
      </w:pPr>
      <w:r>
        <w:t>Modifications or corrections to the data in vendor files may work with, but is not supported by, the connector</w:t>
      </w:r>
    </w:p>
    <w:p w14:paraId="524341E1" w14:textId="77777777" w:rsidR="008A7E41" w:rsidRDefault="00651C3F">
      <w:pPr>
        <w:pStyle w:val="PSBody"/>
        <w:numPr>
          <w:ilvl w:val="0"/>
          <w:numId w:val="21"/>
        </w:numPr>
        <w:spacing w:after="120"/>
      </w:pPr>
      <w:r>
        <w:t xml:space="preserve">Customization may break standard dashboard or reporting content. Any necessary adjustments to the reports or dashboards are </w:t>
      </w:r>
      <w:r>
        <w:rPr>
          <w:lang w:val="en-CA"/>
        </w:rPr>
        <w:t xml:space="preserve">the Customer’s </w:t>
      </w:r>
      <w:r>
        <w:t>responsibility</w:t>
      </w:r>
    </w:p>
    <w:p w14:paraId="524341E2" w14:textId="77777777" w:rsidR="008A7E41" w:rsidRDefault="00651C3F">
      <w:pPr>
        <w:pStyle w:val="BodyText"/>
        <w:spacing w:after="0"/>
        <w:ind w:right="0"/>
        <w:jc w:val="left"/>
        <w:rPr>
          <w:rFonts w:ascii="Arial" w:hAnsi="Arial" w:cs="Arial"/>
          <w:lang w:val="en-CA"/>
        </w:rPr>
      </w:pPr>
      <w:r>
        <w:rPr>
          <w:rFonts w:ascii="Arial" w:hAnsi="Arial" w:cs="Arial"/>
        </w:rPr>
        <w:t>Some connectors will use fuzzy matching to help identify students or schools. The Customer is responsible for review, correction, and approval of the data before it is released to the data warehouse.</w:t>
      </w:r>
    </w:p>
    <w:p w14:paraId="524341E3" w14:textId="77777777" w:rsidR="008A7E41" w:rsidRDefault="00651C3F">
      <w:pPr>
        <w:pStyle w:val="PSH1"/>
        <w:numPr>
          <w:ilvl w:val="0"/>
          <w:numId w:val="22"/>
        </w:numPr>
        <w:spacing w:line="240" w:lineRule="auto"/>
        <w:ind w:left="567" w:hanging="567"/>
      </w:pPr>
      <w:bookmarkStart w:id="49" w:name="_Toc229471359"/>
      <w:bookmarkStart w:id="50" w:name="_Toc247708254"/>
      <w:bookmarkStart w:id="51" w:name="_Toc7361005"/>
      <w:bookmarkStart w:id="52" w:name="_Toc47509749"/>
      <w:r>
        <w:t>Terms &amp; Conditions</w:t>
      </w:r>
      <w:bookmarkEnd w:id="49"/>
      <w:bookmarkEnd w:id="50"/>
      <w:bookmarkEnd w:id="51"/>
      <w:bookmarkEnd w:id="52"/>
    </w:p>
    <w:p w14:paraId="524341E4" w14:textId="1D97854C" w:rsidR="008A7E41" w:rsidRDefault="00651C3F">
      <w:pPr>
        <w:pStyle w:val="PSBody"/>
      </w:pPr>
      <w:r>
        <w:t>This Statement of Work (SOW) embodies the entire understanding between Hoonuit and the Customer and there are no contracts, understandings, conditions, or representations, oral or written, with reference to the subject matter hereof which are not merged herein. Except as otherwise specifically stated, no modification hereto, including without limitation, subsequently issued invoices or purchase orders (even if they so state that they supersede prior agreements with respect to the subject matter stated in this SOW) shall be of any force or effect unless (a) reduced to writing and signed by both parties hereto, and (b) expressly referred to as being a modification of this SOW.</w:t>
      </w:r>
      <w:r w:rsidR="007D3988">
        <w:t xml:space="preserve">  The SOW is not fixed bid and is based on a Time and Materials estimate. </w:t>
      </w:r>
      <w:proofErr w:type="gramStart"/>
      <w:r w:rsidR="007D3988">
        <w:t>During the course of</w:t>
      </w:r>
      <w:proofErr w:type="gramEnd"/>
      <w:r w:rsidR="007D3988">
        <w:t xml:space="preserve"> this work if Hoonuit identifies the original hours estimate will be exceeded work will stop and a project change request would need to be agreed upon to continue work.</w:t>
      </w:r>
    </w:p>
    <w:p w14:paraId="524341E5" w14:textId="77777777" w:rsidR="008A7E41" w:rsidRDefault="00651C3F">
      <w:pPr>
        <w:pStyle w:val="PSBody"/>
      </w:pPr>
      <w:r>
        <w:rPr>
          <w:b/>
          <w:bCs/>
        </w:rPr>
        <w:t>This Statement of Work</w:t>
      </w:r>
      <w:r>
        <w:t xml:space="preserve"> has been executed by the parties, acting by and through their duly authorized representatives, in duplicate original, either of which may be deemed the original, but together constituting one agreement, and each party receiving one fully completed and executed duplicate.</w:t>
      </w:r>
    </w:p>
    <w:p w14:paraId="524341E6" w14:textId="77777777" w:rsidR="008A7E41" w:rsidRPr="00A95D7E" w:rsidRDefault="00651C3F">
      <w:pPr>
        <w:rPr>
          <w:b/>
          <w:bCs/>
        </w:rPr>
      </w:pPr>
      <w:r w:rsidRPr="00A95D7E">
        <w:rPr>
          <w:b/>
          <w:bCs/>
        </w:rPr>
        <w:t>Procedures for Providing the Service</w:t>
      </w:r>
    </w:p>
    <w:p w14:paraId="524341E7" w14:textId="77777777" w:rsidR="008A7E41" w:rsidRPr="00A95D7E" w:rsidRDefault="00651C3F">
      <w:r w:rsidRPr="00A95D7E">
        <w:t>Services will be provided virtually; however, if travel to Customer site is required, then costs will be invoiced as incurred.</w:t>
      </w:r>
    </w:p>
    <w:p w14:paraId="524341E8" w14:textId="77777777" w:rsidR="008A7E41" w:rsidRDefault="008A7E41">
      <w:pPr>
        <w:rPr>
          <w:highlight w:val="yellow"/>
        </w:rPr>
      </w:pPr>
    </w:p>
    <w:p w14:paraId="524341E9" w14:textId="77777777" w:rsidR="008A7E41" w:rsidRPr="00420DFB" w:rsidRDefault="00651C3F">
      <w:pPr>
        <w:rPr>
          <w:b/>
          <w:bCs/>
        </w:rPr>
      </w:pPr>
      <w:r w:rsidRPr="00420DFB">
        <w:rPr>
          <w:b/>
          <w:bCs/>
        </w:rPr>
        <w:t>Professional Services Rates</w:t>
      </w:r>
    </w:p>
    <w:p w14:paraId="524341EA" w14:textId="5B05AE42" w:rsidR="008A7E41" w:rsidRPr="00420DFB" w:rsidRDefault="00210AB0">
      <w:ins w:id="53" w:author="Dave Moyer" w:date="2020-08-05T08:59:00Z">
        <w:r>
          <w:t>$4,800</w:t>
        </w:r>
      </w:ins>
    </w:p>
    <w:p w14:paraId="524341EB" w14:textId="77777777" w:rsidR="008A7E41" w:rsidRDefault="008A7E41">
      <w:pPr>
        <w:rPr>
          <w:highlight w:val="yellow"/>
        </w:rPr>
      </w:pPr>
    </w:p>
    <w:p w14:paraId="524341EC" w14:textId="77777777" w:rsidR="008A7E41" w:rsidRPr="00420DFB" w:rsidRDefault="00651C3F">
      <w:pPr>
        <w:rPr>
          <w:b/>
          <w:bCs/>
        </w:rPr>
      </w:pPr>
      <w:r w:rsidRPr="00420DFB">
        <w:rPr>
          <w:b/>
          <w:bCs/>
        </w:rPr>
        <w:t>Payment Terms</w:t>
      </w:r>
    </w:p>
    <w:p w14:paraId="524341ED" w14:textId="51F4EAF7" w:rsidR="008A7E41" w:rsidRPr="00420DFB" w:rsidRDefault="00420DFB">
      <w:r>
        <w:t>Payment will be invoice upon execution of the SOW</w:t>
      </w:r>
      <w:r w:rsidR="00651C3F" w:rsidRPr="00420DFB">
        <w:t xml:space="preserve">. Customer agrees to pay all fees and other charges in accordance with this Agreement. All fees are due Net 30 from invoice date. Hoonuit reserves the right to charge a 1.5% monthly service charge or the highest rate allowable by law, whichever is less, on overdue balances. Unless an exemption certificate is provided, you are responsible for all taxes, charges, or duties including, without limitation, sales, use, value added, </w:t>
      </w:r>
      <w:r w:rsidR="00651C3F" w:rsidRPr="00420DFB">
        <w:lastRenderedPageBreak/>
        <w:t>royalty, or withholding taxes imposed by a federal, state, provincial, local, or other government entity on Services provided under this Agreement, excluding taxes based on Hoonuit's net income.</w:t>
      </w:r>
    </w:p>
    <w:p w14:paraId="524341EE" w14:textId="77777777" w:rsidR="008A7E41" w:rsidRDefault="008A7E41">
      <w:pPr>
        <w:rPr>
          <w:highlight w:val="yellow"/>
        </w:rPr>
      </w:pPr>
    </w:p>
    <w:p w14:paraId="524341EF" w14:textId="77777777" w:rsidR="008A7E41" w:rsidRPr="00420DFB" w:rsidRDefault="00651C3F">
      <w:pPr>
        <w:rPr>
          <w:b/>
          <w:bCs/>
        </w:rPr>
      </w:pPr>
      <w:r w:rsidRPr="00420DFB">
        <w:rPr>
          <w:b/>
          <w:bCs/>
        </w:rPr>
        <w:t>Invoice will be sent to:</w:t>
      </w:r>
    </w:p>
    <w:p w14:paraId="524341F0" w14:textId="029A28FB" w:rsidR="008A7E41" w:rsidRPr="00420DFB" w:rsidRDefault="006D6A9E">
      <w:r>
        <w:t>Emily Wolk</w:t>
      </w:r>
    </w:p>
    <w:p w14:paraId="524341F1" w14:textId="4BF3DA6E" w:rsidR="008A7E41" w:rsidRPr="00420DFB" w:rsidRDefault="00420DFB">
      <w:r w:rsidRPr="00420DFB">
        <w:t>1601 E. Chestnut Avenue</w:t>
      </w:r>
    </w:p>
    <w:p w14:paraId="524341F2" w14:textId="6B035DE9" w:rsidR="008A7E41" w:rsidRPr="00420DFB" w:rsidRDefault="00420DFB">
      <w:r w:rsidRPr="00420DFB">
        <w:t>Santa Ana, CA 92701</w:t>
      </w:r>
    </w:p>
    <w:p w14:paraId="524341F3" w14:textId="1558F770" w:rsidR="008A7E41" w:rsidRDefault="00651C3F">
      <w:r w:rsidRPr="00420DFB">
        <w:t xml:space="preserve">Email: </w:t>
      </w:r>
      <w:r w:rsidR="00B06795">
        <w:t>e</w:t>
      </w:r>
      <w:r w:rsidR="00B06795" w:rsidRPr="00B06795">
        <w:t>mily.</w:t>
      </w:r>
      <w:r w:rsidR="00B06795">
        <w:t>w</w:t>
      </w:r>
      <w:r w:rsidR="00B06795" w:rsidRPr="00B06795">
        <w:t>olk@</w:t>
      </w:r>
      <w:r w:rsidR="00B06795">
        <w:t>sausd.us</w:t>
      </w:r>
    </w:p>
    <w:p w14:paraId="524341F4" w14:textId="77777777" w:rsidR="008A7E41" w:rsidRDefault="008A7E41">
      <w:pPr>
        <w:pStyle w:val="PSBody"/>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4680"/>
      </w:tblGrid>
      <w:tr w:rsidR="008A7E41" w14:paraId="524341F7" w14:textId="77777777">
        <w:tc>
          <w:tcPr>
            <w:tcW w:w="4680" w:type="dxa"/>
          </w:tcPr>
          <w:p w14:paraId="524341F5" w14:textId="77777777" w:rsidR="008A7E41" w:rsidRDefault="00651C3F">
            <w:pPr>
              <w:rPr>
                <w:rFonts w:cs="Arial"/>
                <w:b/>
                <w:sz w:val="18"/>
                <w:szCs w:val="18"/>
              </w:rPr>
            </w:pPr>
            <w:r>
              <w:rPr>
                <w:rFonts w:cs="Arial"/>
                <w:b/>
                <w:sz w:val="18"/>
                <w:szCs w:val="18"/>
              </w:rPr>
              <w:t>HOONUIT I, LLC</w:t>
            </w:r>
          </w:p>
        </w:tc>
        <w:tc>
          <w:tcPr>
            <w:tcW w:w="4680" w:type="dxa"/>
          </w:tcPr>
          <w:p w14:paraId="524341F6" w14:textId="4121FB8E" w:rsidR="008A7E41" w:rsidRDefault="00420DFB">
            <w:pPr>
              <w:rPr>
                <w:rFonts w:cs="Arial"/>
                <w:b/>
                <w:sz w:val="18"/>
                <w:szCs w:val="18"/>
              </w:rPr>
            </w:pPr>
            <w:r>
              <w:rPr>
                <w:rFonts w:cs="Arial"/>
                <w:b/>
                <w:sz w:val="18"/>
                <w:szCs w:val="18"/>
              </w:rPr>
              <w:t>SANTA ANA USD</w:t>
            </w:r>
          </w:p>
        </w:tc>
      </w:tr>
      <w:tr w:rsidR="008A7E41" w14:paraId="524341FA" w14:textId="77777777">
        <w:tc>
          <w:tcPr>
            <w:tcW w:w="4680" w:type="dxa"/>
          </w:tcPr>
          <w:p w14:paraId="524341F8" w14:textId="77777777" w:rsidR="008A7E41" w:rsidRDefault="00651C3F">
            <w:pPr>
              <w:spacing w:before="480"/>
              <w:rPr>
                <w:rFonts w:cs="Arial"/>
                <w:sz w:val="18"/>
                <w:szCs w:val="18"/>
              </w:rPr>
            </w:pPr>
            <w:r>
              <w:rPr>
                <w:rFonts w:cs="Arial"/>
                <w:sz w:val="18"/>
                <w:szCs w:val="18"/>
              </w:rPr>
              <w:t>Signature: ___________________________________</w:t>
            </w:r>
          </w:p>
        </w:tc>
        <w:tc>
          <w:tcPr>
            <w:tcW w:w="4680" w:type="dxa"/>
          </w:tcPr>
          <w:p w14:paraId="524341F9" w14:textId="77777777" w:rsidR="008A7E41" w:rsidRDefault="00651C3F">
            <w:pPr>
              <w:spacing w:before="480"/>
              <w:rPr>
                <w:rFonts w:cs="Arial"/>
                <w:sz w:val="18"/>
                <w:szCs w:val="18"/>
              </w:rPr>
            </w:pPr>
            <w:r>
              <w:rPr>
                <w:rFonts w:cs="Arial"/>
                <w:sz w:val="18"/>
                <w:szCs w:val="18"/>
              </w:rPr>
              <w:t>Signature: ___________________________________</w:t>
            </w:r>
          </w:p>
        </w:tc>
      </w:tr>
      <w:tr w:rsidR="008A7E41" w14:paraId="524341FD" w14:textId="77777777">
        <w:tc>
          <w:tcPr>
            <w:tcW w:w="4680" w:type="dxa"/>
          </w:tcPr>
          <w:p w14:paraId="524341FB" w14:textId="77777777" w:rsidR="008A7E41" w:rsidRDefault="00651C3F">
            <w:pPr>
              <w:spacing w:before="480"/>
              <w:rPr>
                <w:rFonts w:cs="Arial"/>
                <w:sz w:val="18"/>
                <w:szCs w:val="18"/>
              </w:rPr>
            </w:pPr>
            <w:r>
              <w:rPr>
                <w:rFonts w:cs="Arial"/>
                <w:sz w:val="18"/>
                <w:szCs w:val="18"/>
              </w:rPr>
              <w:t>Print Name: __________________________________</w:t>
            </w:r>
          </w:p>
        </w:tc>
        <w:tc>
          <w:tcPr>
            <w:tcW w:w="4680" w:type="dxa"/>
          </w:tcPr>
          <w:p w14:paraId="524341FC" w14:textId="77777777" w:rsidR="008A7E41" w:rsidRDefault="00651C3F">
            <w:pPr>
              <w:spacing w:before="480"/>
              <w:rPr>
                <w:rFonts w:cs="Arial"/>
                <w:sz w:val="18"/>
                <w:szCs w:val="18"/>
              </w:rPr>
            </w:pPr>
            <w:r>
              <w:rPr>
                <w:rFonts w:cs="Arial"/>
                <w:sz w:val="18"/>
                <w:szCs w:val="18"/>
              </w:rPr>
              <w:t>Print Name: __________________________________</w:t>
            </w:r>
          </w:p>
        </w:tc>
      </w:tr>
      <w:tr w:rsidR="008A7E41" w14:paraId="52434200" w14:textId="77777777">
        <w:tc>
          <w:tcPr>
            <w:tcW w:w="4680" w:type="dxa"/>
          </w:tcPr>
          <w:p w14:paraId="524341FE" w14:textId="77777777" w:rsidR="008A7E41" w:rsidRDefault="00651C3F">
            <w:pPr>
              <w:spacing w:before="480"/>
              <w:rPr>
                <w:rFonts w:cs="Arial"/>
                <w:sz w:val="18"/>
                <w:szCs w:val="18"/>
              </w:rPr>
            </w:pPr>
            <w:r>
              <w:rPr>
                <w:rFonts w:cs="Arial"/>
                <w:sz w:val="18"/>
                <w:szCs w:val="18"/>
              </w:rPr>
              <w:t>Title: ________________________________________</w:t>
            </w:r>
          </w:p>
        </w:tc>
        <w:tc>
          <w:tcPr>
            <w:tcW w:w="4680" w:type="dxa"/>
          </w:tcPr>
          <w:p w14:paraId="524341FF" w14:textId="77777777" w:rsidR="008A7E41" w:rsidRDefault="00651C3F">
            <w:pPr>
              <w:spacing w:before="480"/>
              <w:rPr>
                <w:rFonts w:cs="Arial"/>
                <w:sz w:val="18"/>
                <w:szCs w:val="18"/>
              </w:rPr>
            </w:pPr>
            <w:r>
              <w:rPr>
                <w:rFonts w:cs="Arial"/>
                <w:sz w:val="18"/>
                <w:szCs w:val="18"/>
              </w:rPr>
              <w:t>Title: ________________________________________</w:t>
            </w:r>
          </w:p>
        </w:tc>
      </w:tr>
      <w:tr w:rsidR="008A7E41" w14:paraId="52434203" w14:textId="77777777">
        <w:tc>
          <w:tcPr>
            <w:tcW w:w="4680" w:type="dxa"/>
          </w:tcPr>
          <w:p w14:paraId="52434201" w14:textId="77777777" w:rsidR="008A7E41" w:rsidRDefault="00651C3F">
            <w:pPr>
              <w:spacing w:before="480" w:after="120"/>
              <w:rPr>
                <w:rFonts w:cs="Arial"/>
                <w:sz w:val="18"/>
                <w:szCs w:val="18"/>
              </w:rPr>
            </w:pPr>
            <w:r>
              <w:rPr>
                <w:rFonts w:cs="Arial"/>
                <w:sz w:val="18"/>
                <w:szCs w:val="18"/>
              </w:rPr>
              <w:t>Date: _______________________________________</w:t>
            </w:r>
          </w:p>
        </w:tc>
        <w:tc>
          <w:tcPr>
            <w:tcW w:w="4680" w:type="dxa"/>
          </w:tcPr>
          <w:p w14:paraId="52434202" w14:textId="77777777" w:rsidR="008A7E41" w:rsidRDefault="00651C3F">
            <w:pPr>
              <w:spacing w:before="480" w:after="120"/>
              <w:rPr>
                <w:rFonts w:cs="Arial"/>
                <w:sz w:val="18"/>
                <w:szCs w:val="18"/>
              </w:rPr>
            </w:pPr>
            <w:r>
              <w:rPr>
                <w:rFonts w:cs="Arial"/>
                <w:sz w:val="18"/>
                <w:szCs w:val="18"/>
              </w:rPr>
              <w:t>Date: _______________________________________</w:t>
            </w:r>
          </w:p>
        </w:tc>
      </w:tr>
    </w:tbl>
    <w:p w14:paraId="52434204" w14:textId="77777777" w:rsidR="008A7E41" w:rsidRDefault="008A7E41">
      <w:pPr>
        <w:jc w:val="center"/>
        <w:rPr>
          <w:rFonts w:cs="Arial"/>
          <w:b/>
          <w:caps/>
          <w:color w:val="000000" w:themeColor="text1"/>
          <w:sz w:val="18"/>
          <w:szCs w:val="18"/>
        </w:rPr>
      </w:pPr>
    </w:p>
    <w:p w14:paraId="52434205" w14:textId="77777777" w:rsidR="008A7E41" w:rsidRDefault="008A7E41">
      <w:pPr>
        <w:pStyle w:val="PSBody"/>
      </w:pPr>
    </w:p>
    <w:sectPr w:rsidR="008A7E41">
      <w:headerReference w:type="even" r:id="rId13"/>
      <w:headerReference w:type="default" r:id="rId14"/>
      <w:footerReference w:type="even" r:id="rId15"/>
      <w:footerReference w:type="default" r:id="rId16"/>
      <w:headerReference w:type="first" r:id="rId17"/>
      <w:footerReference w:type="first" r:id="rId18"/>
      <w:type w:val="continuous"/>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770354" w14:textId="77777777" w:rsidR="003272C2" w:rsidRDefault="003272C2">
      <w:r>
        <w:separator/>
      </w:r>
    </w:p>
  </w:endnote>
  <w:endnote w:type="continuationSeparator" w:id="0">
    <w:p w14:paraId="04C4033E" w14:textId="77777777" w:rsidR="003272C2" w:rsidRDefault="003272C2">
      <w:r>
        <w:continuationSeparator/>
      </w:r>
    </w:p>
  </w:endnote>
  <w:endnote w:type="continuationNotice" w:id="1">
    <w:p w14:paraId="67376E88" w14:textId="77777777" w:rsidR="003272C2" w:rsidRDefault="003272C2">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altName w:val="Courier New PSMT"/>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AFF" w:usb1="C0007843" w:usb2="00000009" w:usb3="00000000" w:csb0="000001FF" w:csb1="00000000"/>
  </w:font>
  <w:font w:name="Calibri">
    <w:altName w:val="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08A7E41" w14:paraId="52434222" w14:textId="77777777">
      <w:tc>
        <w:tcPr>
          <w:tcW w:w="3120" w:type="dxa"/>
        </w:tcPr>
        <w:p w14:paraId="5243421F" w14:textId="77777777" w:rsidR="008A7E41" w:rsidRDefault="008A7E41">
          <w:pPr>
            <w:pStyle w:val="Header"/>
            <w:ind w:left="-115"/>
          </w:pPr>
        </w:p>
      </w:tc>
      <w:tc>
        <w:tcPr>
          <w:tcW w:w="3120" w:type="dxa"/>
        </w:tcPr>
        <w:p w14:paraId="52434220" w14:textId="77777777" w:rsidR="008A7E41" w:rsidRDefault="008A7E41">
          <w:pPr>
            <w:pStyle w:val="Header"/>
            <w:jc w:val="center"/>
          </w:pPr>
        </w:p>
      </w:tc>
      <w:tc>
        <w:tcPr>
          <w:tcW w:w="3120" w:type="dxa"/>
        </w:tcPr>
        <w:p w14:paraId="52434221" w14:textId="77777777" w:rsidR="008A7E41" w:rsidRDefault="008A7E41">
          <w:pPr>
            <w:pStyle w:val="Header"/>
            <w:ind w:right="-115"/>
            <w:jc w:val="right"/>
          </w:pPr>
        </w:p>
      </w:tc>
    </w:tr>
  </w:tbl>
  <w:p w14:paraId="52434223" w14:textId="77777777" w:rsidR="008A7E41" w:rsidRDefault="008A7E4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08A7E41" w14:paraId="52434227" w14:textId="77777777">
      <w:tc>
        <w:tcPr>
          <w:tcW w:w="3120" w:type="dxa"/>
        </w:tcPr>
        <w:p w14:paraId="52434224" w14:textId="77777777" w:rsidR="008A7E41" w:rsidRDefault="008A7E41">
          <w:pPr>
            <w:pStyle w:val="Header"/>
            <w:ind w:left="-115"/>
          </w:pPr>
        </w:p>
      </w:tc>
      <w:tc>
        <w:tcPr>
          <w:tcW w:w="3120" w:type="dxa"/>
        </w:tcPr>
        <w:p w14:paraId="52434225" w14:textId="77777777" w:rsidR="008A7E41" w:rsidRDefault="008A7E41">
          <w:pPr>
            <w:pStyle w:val="Header"/>
            <w:jc w:val="center"/>
          </w:pPr>
        </w:p>
      </w:tc>
      <w:tc>
        <w:tcPr>
          <w:tcW w:w="3120" w:type="dxa"/>
        </w:tcPr>
        <w:p w14:paraId="52434226" w14:textId="77777777" w:rsidR="008A7E41" w:rsidRDefault="008A7E41">
          <w:pPr>
            <w:pStyle w:val="Header"/>
            <w:ind w:right="-115"/>
            <w:jc w:val="right"/>
          </w:pPr>
        </w:p>
      </w:tc>
    </w:tr>
  </w:tbl>
  <w:p w14:paraId="52434228" w14:textId="77777777" w:rsidR="008A7E41" w:rsidRDefault="008A7E4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08A7E41" w14:paraId="52434231" w14:textId="77777777">
      <w:tc>
        <w:tcPr>
          <w:tcW w:w="3120" w:type="dxa"/>
        </w:tcPr>
        <w:p w14:paraId="5243422E" w14:textId="77777777" w:rsidR="008A7E41" w:rsidRDefault="008A7E41">
          <w:pPr>
            <w:pStyle w:val="Header"/>
            <w:ind w:left="-115"/>
          </w:pPr>
        </w:p>
      </w:tc>
      <w:tc>
        <w:tcPr>
          <w:tcW w:w="3120" w:type="dxa"/>
        </w:tcPr>
        <w:p w14:paraId="5243422F" w14:textId="77777777" w:rsidR="008A7E41" w:rsidRDefault="008A7E41">
          <w:pPr>
            <w:pStyle w:val="Header"/>
            <w:jc w:val="center"/>
          </w:pPr>
        </w:p>
      </w:tc>
      <w:tc>
        <w:tcPr>
          <w:tcW w:w="3120" w:type="dxa"/>
        </w:tcPr>
        <w:p w14:paraId="52434230" w14:textId="77777777" w:rsidR="008A7E41" w:rsidRDefault="008A7E41">
          <w:pPr>
            <w:pStyle w:val="Header"/>
            <w:ind w:right="-115"/>
            <w:jc w:val="right"/>
          </w:pPr>
        </w:p>
      </w:tc>
    </w:tr>
  </w:tbl>
  <w:p w14:paraId="52434232" w14:textId="77777777" w:rsidR="008A7E41" w:rsidRDefault="008A7E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7FA0E7" w14:textId="77777777" w:rsidR="003272C2" w:rsidRDefault="003272C2">
      <w:r>
        <w:separator/>
      </w:r>
    </w:p>
  </w:footnote>
  <w:footnote w:type="continuationSeparator" w:id="0">
    <w:p w14:paraId="0C83D4E1" w14:textId="77777777" w:rsidR="003272C2" w:rsidRDefault="003272C2">
      <w:r>
        <w:continuationSeparator/>
      </w:r>
    </w:p>
  </w:footnote>
  <w:footnote w:type="continuationNotice" w:id="1">
    <w:p w14:paraId="320D2053" w14:textId="77777777" w:rsidR="003272C2" w:rsidRDefault="003272C2">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08A7E41" w14:paraId="52434218" w14:textId="77777777">
      <w:tc>
        <w:tcPr>
          <w:tcW w:w="3120" w:type="dxa"/>
        </w:tcPr>
        <w:p w14:paraId="52434215" w14:textId="77777777" w:rsidR="008A7E41" w:rsidRDefault="008A7E41">
          <w:pPr>
            <w:pStyle w:val="Header"/>
            <w:ind w:left="-115"/>
          </w:pPr>
        </w:p>
      </w:tc>
      <w:tc>
        <w:tcPr>
          <w:tcW w:w="3120" w:type="dxa"/>
        </w:tcPr>
        <w:p w14:paraId="52434216" w14:textId="77777777" w:rsidR="008A7E41" w:rsidRDefault="008A7E41">
          <w:pPr>
            <w:pStyle w:val="Header"/>
            <w:jc w:val="center"/>
          </w:pPr>
        </w:p>
      </w:tc>
      <w:tc>
        <w:tcPr>
          <w:tcW w:w="3120" w:type="dxa"/>
        </w:tcPr>
        <w:p w14:paraId="52434217" w14:textId="77777777" w:rsidR="008A7E41" w:rsidRDefault="008A7E41">
          <w:pPr>
            <w:pStyle w:val="Header"/>
            <w:ind w:right="-115"/>
            <w:jc w:val="right"/>
          </w:pPr>
        </w:p>
      </w:tc>
    </w:tr>
  </w:tbl>
  <w:p w14:paraId="52434219" w14:textId="77777777" w:rsidR="008A7E41" w:rsidRDefault="008A7E4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08A7E41" w14:paraId="5243421D" w14:textId="77777777">
      <w:tc>
        <w:tcPr>
          <w:tcW w:w="3120" w:type="dxa"/>
        </w:tcPr>
        <w:p w14:paraId="5243421A" w14:textId="77777777" w:rsidR="008A7E41" w:rsidRDefault="008A7E41">
          <w:pPr>
            <w:pStyle w:val="Header"/>
            <w:ind w:left="-115"/>
          </w:pPr>
        </w:p>
      </w:tc>
      <w:tc>
        <w:tcPr>
          <w:tcW w:w="3120" w:type="dxa"/>
        </w:tcPr>
        <w:p w14:paraId="5243421B" w14:textId="77777777" w:rsidR="008A7E41" w:rsidRDefault="008A7E41">
          <w:pPr>
            <w:pStyle w:val="Header"/>
            <w:jc w:val="center"/>
          </w:pPr>
        </w:p>
      </w:tc>
      <w:tc>
        <w:tcPr>
          <w:tcW w:w="3120" w:type="dxa"/>
        </w:tcPr>
        <w:p w14:paraId="5243421C" w14:textId="77777777" w:rsidR="008A7E41" w:rsidRDefault="008A7E41">
          <w:pPr>
            <w:pStyle w:val="Header"/>
            <w:ind w:right="-115"/>
            <w:jc w:val="right"/>
          </w:pPr>
        </w:p>
      </w:tc>
    </w:tr>
  </w:tbl>
  <w:p w14:paraId="5243421E" w14:textId="77777777" w:rsidR="008A7E41" w:rsidRDefault="008A7E4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08A7E41" w14:paraId="5243422C" w14:textId="77777777">
      <w:tc>
        <w:tcPr>
          <w:tcW w:w="3120" w:type="dxa"/>
        </w:tcPr>
        <w:p w14:paraId="52434229" w14:textId="77777777" w:rsidR="008A7E41" w:rsidRDefault="008A7E41">
          <w:pPr>
            <w:pStyle w:val="Header"/>
            <w:ind w:left="-115"/>
          </w:pPr>
        </w:p>
      </w:tc>
      <w:tc>
        <w:tcPr>
          <w:tcW w:w="3120" w:type="dxa"/>
        </w:tcPr>
        <w:p w14:paraId="5243422A" w14:textId="77777777" w:rsidR="008A7E41" w:rsidRDefault="008A7E41">
          <w:pPr>
            <w:pStyle w:val="Header"/>
            <w:jc w:val="center"/>
          </w:pPr>
        </w:p>
      </w:tc>
      <w:tc>
        <w:tcPr>
          <w:tcW w:w="3120" w:type="dxa"/>
        </w:tcPr>
        <w:p w14:paraId="5243422B" w14:textId="77777777" w:rsidR="008A7E41" w:rsidRDefault="008A7E41">
          <w:pPr>
            <w:pStyle w:val="Header"/>
            <w:ind w:right="-115"/>
            <w:jc w:val="right"/>
          </w:pPr>
        </w:p>
      </w:tc>
    </w:tr>
  </w:tbl>
  <w:p w14:paraId="5243422D" w14:textId="77777777" w:rsidR="008A7E41" w:rsidRDefault="008A7E4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534B0"/>
    <w:multiLevelType w:val="hybridMultilevel"/>
    <w:tmpl w:val="0A6C21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57F0B55"/>
    <w:multiLevelType w:val="hybridMultilevel"/>
    <w:tmpl w:val="FADEB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53057D"/>
    <w:multiLevelType w:val="multilevel"/>
    <w:tmpl w:val="76BEC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4655EF"/>
    <w:multiLevelType w:val="hybridMultilevel"/>
    <w:tmpl w:val="1128A5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B4631C1"/>
    <w:multiLevelType w:val="hybridMultilevel"/>
    <w:tmpl w:val="F9E0A4B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F7A5CD1"/>
    <w:multiLevelType w:val="hybridMultilevel"/>
    <w:tmpl w:val="7AD2684A"/>
    <w:lvl w:ilvl="0" w:tplc="FFFFFFFF">
      <w:start w:val="1"/>
      <w:numFmt w:val="bullet"/>
      <w:lvlText w:val=""/>
      <w:lvlJc w:val="left"/>
      <w:pPr>
        <w:ind w:left="1080" w:hanging="360"/>
      </w:pPr>
      <w:rPr>
        <w:rFonts w:ascii="Symbol" w:hAnsi="Symbol" w:hint="default"/>
      </w:rPr>
    </w:lvl>
    <w:lvl w:ilvl="1" w:tplc="FFFFFFFF">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4E66F5"/>
    <w:multiLevelType w:val="hybridMultilevel"/>
    <w:tmpl w:val="44169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6E5A1B"/>
    <w:multiLevelType w:val="hybridMultilevel"/>
    <w:tmpl w:val="FB64D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DE0A6B"/>
    <w:multiLevelType w:val="hybridMultilevel"/>
    <w:tmpl w:val="A606A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CA6E57"/>
    <w:multiLevelType w:val="hybridMultilevel"/>
    <w:tmpl w:val="82F6A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2D7042"/>
    <w:multiLevelType w:val="hybridMultilevel"/>
    <w:tmpl w:val="D8224516"/>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11" w15:restartNumberingAfterBreak="0">
    <w:nsid w:val="321E64AD"/>
    <w:multiLevelType w:val="hybridMultilevel"/>
    <w:tmpl w:val="FCAE5F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7EE5BE8"/>
    <w:multiLevelType w:val="hybridMultilevel"/>
    <w:tmpl w:val="5C9A1276"/>
    <w:lvl w:ilvl="0" w:tplc="9FA64086">
      <w:start w:val="1"/>
      <w:numFmt w:val="bullet"/>
      <w:lvlText w:val=""/>
      <w:lvlJc w:val="left"/>
      <w:pPr>
        <w:ind w:left="720" w:hanging="360"/>
      </w:pPr>
      <w:rPr>
        <w:rFonts w:ascii="Symbol" w:hAnsi="Symbol" w:hint="default"/>
      </w:rPr>
    </w:lvl>
    <w:lvl w:ilvl="1" w:tplc="A6E2AA94">
      <w:start w:val="1"/>
      <w:numFmt w:val="bullet"/>
      <w:lvlText w:val="o"/>
      <w:lvlJc w:val="left"/>
      <w:pPr>
        <w:ind w:left="1440" w:hanging="360"/>
      </w:pPr>
      <w:rPr>
        <w:rFonts w:ascii="Courier New" w:hAnsi="Courier New" w:hint="default"/>
      </w:rPr>
    </w:lvl>
    <w:lvl w:ilvl="2" w:tplc="78AE4188">
      <w:start w:val="1"/>
      <w:numFmt w:val="bullet"/>
      <w:lvlText w:val=""/>
      <w:lvlJc w:val="left"/>
      <w:pPr>
        <w:ind w:left="2160" w:hanging="360"/>
      </w:pPr>
      <w:rPr>
        <w:rFonts w:ascii="Wingdings" w:hAnsi="Wingdings" w:hint="default"/>
      </w:rPr>
    </w:lvl>
    <w:lvl w:ilvl="3" w:tplc="8C924B3E">
      <w:start w:val="1"/>
      <w:numFmt w:val="bullet"/>
      <w:lvlText w:val=""/>
      <w:lvlJc w:val="left"/>
      <w:pPr>
        <w:ind w:left="2880" w:hanging="360"/>
      </w:pPr>
      <w:rPr>
        <w:rFonts w:ascii="Symbol" w:hAnsi="Symbol" w:hint="default"/>
      </w:rPr>
    </w:lvl>
    <w:lvl w:ilvl="4" w:tplc="1C94E410">
      <w:start w:val="1"/>
      <w:numFmt w:val="bullet"/>
      <w:lvlText w:val="o"/>
      <w:lvlJc w:val="left"/>
      <w:pPr>
        <w:ind w:left="3600" w:hanging="360"/>
      </w:pPr>
      <w:rPr>
        <w:rFonts w:ascii="Courier New" w:hAnsi="Courier New" w:hint="default"/>
      </w:rPr>
    </w:lvl>
    <w:lvl w:ilvl="5" w:tplc="E8DA8690">
      <w:start w:val="1"/>
      <w:numFmt w:val="bullet"/>
      <w:lvlText w:val=""/>
      <w:lvlJc w:val="left"/>
      <w:pPr>
        <w:ind w:left="4320" w:hanging="360"/>
      </w:pPr>
      <w:rPr>
        <w:rFonts w:ascii="Wingdings" w:hAnsi="Wingdings" w:hint="default"/>
      </w:rPr>
    </w:lvl>
    <w:lvl w:ilvl="6" w:tplc="A704F7CC">
      <w:start w:val="1"/>
      <w:numFmt w:val="bullet"/>
      <w:lvlText w:val=""/>
      <w:lvlJc w:val="left"/>
      <w:pPr>
        <w:ind w:left="5040" w:hanging="360"/>
      </w:pPr>
      <w:rPr>
        <w:rFonts w:ascii="Symbol" w:hAnsi="Symbol" w:hint="default"/>
      </w:rPr>
    </w:lvl>
    <w:lvl w:ilvl="7" w:tplc="083067BE">
      <w:start w:val="1"/>
      <w:numFmt w:val="bullet"/>
      <w:lvlText w:val="o"/>
      <w:lvlJc w:val="left"/>
      <w:pPr>
        <w:ind w:left="5760" w:hanging="360"/>
      </w:pPr>
      <w:rPr>
        <w:rFonts w:ascii="Courier New" w:hAnsi="Courier New" w:hint="default"/>
      </w:rPr>
    </w:lvl>
    <w:lvl w:ilvl="8" w:tplc="728613F8">
      <w:start w:val="1"/>
      <w:numFmt w:val="bullet"/>
      <w:lvlText w:val=""/>
      <w:lvlJc w:val="left"/>
      <w:pPr>
        <w:ind w:left="6480" w:hanging="360"/>
      </w:pPr>
      <w:rPr>
        <w:rFonts w:ascii="Wingdings" w:hAnsi="Wingdings" w:hint="default"/>
      </w:rPr>
    </w:lvl>
  </w:abstractNum>
  <w:abstractNum w:abstractNumId="13" w15:restartNumberingAfterBreak="0">
    <w:nsid w:val="3C9B4FC3"/>
    <w:multiLevelType w:val="hybridMultilevel"/>
    <w:tmpl w:val="52A27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A5395B"/>
    <w:multiLevelType w:val="hybridMultilevel"/>
    <w:tmpl w:val="0A4A0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715653"/>
    <w:multiLevelType w:val="multilevel"/>
    <w:tmpl w:val="F9805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0134BEF"/>
    <w:multiLevelType w:val="hybridMultilevel"/>
    <w:tmpl w:val="ED3CB77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409841F8"/>
    <w:multiLevelType w:val="hybridMultilevel"/>
    <w:tmpl w:val="099CE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D612B5"/>
    <w:multiLevelType w:val="hybridMultilevel"/>
    <w:tmpl w:val="A5205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18F5D73"/>
    <w:multiLevelType w:val="hybridMultilevel"/>
    <w:tmpl w:val="A6220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FA3CDE"/>
    <w:multiLevelType w:val="hybridMultilevel"/>
    <w:tmpl w:val="8D02FE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4802A87"/>
    <w:multiLevelType w:val="hybridMultilevel"/>
    <w:tmpl w:val="94364B76"/>
    <w:lvl w:ilvl="0" w:tplc="FFFFFFFF">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5256CB6"/>
    <w:multiLevelType w:val="hybridMultilevel"/>
    <w:tmpl w:val="7FAA26B6"/>
    <w:lvl w:ilvl="0" w:tplc="FFFFFFFF">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DD650F1"/>
    <w:multiLevelType w:val="hybridMultilevel"/>
    <w:tmpl w:val="E5929E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F193C38"/>
    <w:multiLevelType w:val="hybridMultilevel"/>
    <w:tmpl w:val="DED8A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18409DB"/>
    <w:multiLevelType w:val="hybridMultilevel"/>
    <w:tmpl w:val="00A8A154"/>
    <w:lvl w:ilvl="0" w:tplc="970E756A">
      <w:start w:val="40"/>
      <w:numFmt w:val="bullet"/>
      <w:lvlText w:val="-"/>
      <w:lvlJc w:val="left"/>
      <w:pPr>
        <w:ind w:left="987" w:hanging="360"/>
      </w:pPr>
      <w:rPr>
        <w:rFonts w:ascii="Arial" w:eastAsia="Times New Roman" w:hAnsi="Arial" w:cs="Arial" w:hint="default"/>
      </w:rPr>
    </w:lvl>
    <w:lvl w:ilvl="1" w:tplc="04090003" w:tentative="1">
      <w:start w:val="1"/>
      <w:numFmt w:val="bullet"/>
      <w:lvlText w:val="o"/>
      <w:lvlJc w:val="left"/>
      <w:pPr>
        <w:ind w:left="1707" w:hanging="360"/>
      </w:pPr>
      <w:rPr>
        <w:rFonts w:ascii="Courier New" w:hAnsi="Courier New" w:cs="Courier New" w:hint="default"/>
      </w:rPr>
    </w:lvl>
    <w:lvl w:ilvl="2" w:tplc="04090005" w:tentative="1">
      <w:start w:val="1"/>
      <w:numFmt w:val="bullet"/>
      <w:lvlText w:val=""/>
      <w:lvlJc w:val="left"/>
      <w:pPr>
        <w:ind w:left="2427" w:hanging="360"/>
      </w:pPr>
      <w:rPr>
        <w:rFonts w:ascii="Wingdings" w:hAnsi="Wingdings" w:hint="default"/>
      </w:rPr>
    </w:lvl>
    <w:lvl w:ilvl="3" w:tplc="04090001" w:tentative="1">
      <w:start w:val="1"/>
      <w:numFmt w:val="bullet"/>
      <w:lvlText w:val=""/>
      <w:lvlJc w:val="left"/>
      <w:pPr>
        <w:ind w:left="3147" w:hanging="360"/>
      </w:pPr>
      <w:rPr>
        <w:rFonts w:ascii="Symbol" w:hAnsi="Symbol" w:hint="default"/>
      </w:rPr>
    </w:lvl>
    <w:lvl w:ilvl="4" w:tplc="04090003" w:tentative="1">
      <w:start w:val="1"/>
      <w:numFmt w:val="bullet"/>
      <w:lvlText w:val="o"/>
      <w:lvlJc w:val="left"/>
      <w:pPr>
        <w:ind w:left="3867" w:hanging="360"/>
      </w:pPr>
      <w:rPr>
        <w:rFonts w:ascii="Courier New" w:hAnsi="Courier New" w:cs="Courier New" w:hint="default"/>
      </w:rPr>
    </w:lvl>
    <w:lvl w:ilvl="5" w:tplc="04090005" w:tentative="1">
      <w:start w:val="1"/>
      <w:numFmt w:val="bullet"/>
      <w:lvlText w:val=""/>
      <w:lvlJc w:val="left"/>
      <w:pPr>
        <w:ind w:left="4587" w:hanging="360"/>
      </w:pPr>
      <w:rPr>
        <w:rFonts w:ascii="Wingdings" w:hAnsi="Wingdings" w:hint="default"/>
      </w:rPr>
    </w:lvl>
    <w:lvl w:ilvl="6" w:tplc="04090001" w:tentative="1">
      <w:start w:val="1"/>
      <w:numFmt w:val="bullet"/>
      <w:lvlText w:val=""/>
      <w:lvlJc w:val="left"/>
      <w:pPr>
        <w:ind w:left="5307" w:hanging="360"/>
      </w:pPr>
      <w:rPr>
        <w:rFonts w:ascii="Symbol" w:hAnsi="Symbol" w:hint="default"/>
      </w:rPr>
    </w:lvl>
    <w:lvl w:ilvl="7" w:tplc="04090003" w:tentative="1">
      <w:start w:val="1"/>
      <w:numFmt w:val="bullet"/>
      <w:lvlText w:val="o"/>
      <w:lvlJc w:val="left"/>
      <w:pPr>
        <w:ind w:left="6027" w:hanging="360"/>
      </w:pPr>
      <w:rPr>
        <w:rFonts w:ascii="Courier New" w:hAnsi="Courier New" w:cs="Courier New" w:hint="default"/>
      </w:rPr>
    </w:lvl>
    <w:lvl w:ilvl="8" w:tplc="04090005" w:tentative="1">
      <w:start w:val="1"/>
      <w:numFmt w:val="bullet"/>
      <w:lvlText w:val=""/>
      <w:lvlJc w:val="left"/>
      <w:pPr>
        <w:ind w:left="6747" w:hanging="360"/>
      </w:pPr>
      <w:rPr>
        <w:rFonts w:ascii="Wingdings" w:hAnsi="Wingdings" w:hint="default"/>
      </w:rPr>
    </w:lvl>
  </w:abstractNum>
  <w:abstractNum w:abstractNumId="26" w15:restartNumberingAfterBreak="0">
    <w:nsid w:val="54D6565B"/>
    <w:multiLevelType w:val="hybridMultilevel"/>
    <w:tmpl w:val="6FB87C1E"/>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27" w15:restartNumberingAfterBreak="0">
    <w:nsid w:val="56C04108"/>
    <w:multiLevelType w:val="hybridMultilevel"/>
    <w:tmpl w:val="0AA25A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A6D5CA1"/>
    <w:multiLevelType w:val="multilevel"/>
    <w:tmpl w:val="EC8C49DA"/>
    <w:lvl w:ilvl="0">
      <w:start w:val="1"/>
      <w:numFmt w:val="none"/>
      <w:pStyle w:val="Body"/>
      <w:suff w:val="nothing"/>
      <w:lvlText w:val=""/>
      <w:lvlJc w:val="left"/>
      <w:pPr>
        <w:ind w:left="0" w:firstLine="0"/>
      </w:pPr>
      <w:rPr>
        <w:rFonts w:hint="default"/>
      </w:rPr>
    </w:lvl>
    <w:lvl w:ilvl="1">
      <w:start w:val="1"/>
      <w:numFmt w:val="decimal"/>
      <w:pStyle w:val="BodyNumber1"/>
      <w:lvlText w:val="%2."/>
      <w:lvlJc w:val="left"/>
      <w:pPr>
        <w:tabs>
          <w:tab w:val="num" w:pos="720"/>
        </w:tabs>
        <w:ind w:left="720" w:hanging="360"/>
      </w:pPr>
      <w:rPr>
        <w:rFonts w:hint="default"/>
      </w:rPr>
    </w:lvl>
    <w:lvl w:ilvl="2">
      <w:start w:val="1"/>
      <w:numFmt w:val="lowerLetter"/>
      <w:pStyle w:val="BodyNumber2"/>
      <w:lvlText w:val="%3."/>
      <w:lvlJc w:val="left"/>
      <w:pPr>
        <w:tabs>
          <w:tab w:val="num" w:pos="1080"/>
        </w:tabs>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5EE716D3"/>
    <w:multiLevelType w:val="hybridMultilevel"/>
    <w:tmpl w:val="7FD22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2AE6EB4"/>
    <w:multiLevelType w:val="multilevel"/>
    <w:tmpl w:val="45F66512"/>
    <w:styleLink w:val="PSHeadingNumbered"/>
    <w:lvl w:ilvl="0">
      <w:start w:val="1"/>
      <w:numFmt w:val="decimal"/>
      <w:pStyle w:val="PSH1"/>
      <w:lvlText w:val="%1"/>
      <w:lvlJc w:val="left"/>
      <w:pPr>
        <w:ind w:left="0" w:hanging="720"/>
      </w:pPr>
      <w:rPr>
        <w:rFonts w:ascii="Calibri" w:hAnsi="Calibri"/>
        <w:b/>
        <w:i w:val="0"/>
        <w:color w:val="9933CC"/>
        <w:sz w:val="40"/>
      </w:rPr>
    </w:lvl>
    <w:lvl w:ilvl="1">
      <w:start w:val="1"/>
      <w:numFmt w:val="decimal"/>
      <w:pStyle w:val="PSH2"/>
      <w:lvlText w:val="%1.%2"/>
      <w:lvlJc w:val="left"/>
      <w:pPr>
        <w:ind w:left="720" w:hanging="720"/>
      </w:pPr>
      <w:rPr>
        <w:b/>
        <w:sz w:val="36"/>
      </w:rPr>
    </w:lvl>
    <w:lvl w:ilvl="2">
      <w:start w:val="1"/>
      <w:numFmt w:val="decimal"/>
      <w:pStyle w:val="PSH3"/>
      <w:lvlText w:val="%1.%2.%3"/>
      <w:lvlJc w:val="left"/>
      <w:pPr>
        <w:ind w:left="720" w:hanging="720"/>
      </w:pPr>
      <w:rPr>
        <w:rFonts w:ascii="Calibri" w:hAnsi="Calibri" w:hint="default"/>
        <w:b/>
        <w:sz w:val="32"/>
      </w:rPr>
    </w:lvl>
    <w:lvl w:ilvl="3">
      <w:start w:val="1"/>
      <w:numFmt w:val="decimal"/>
      <w:pStyle w:val="PSH4"/>
      <w:lvlText w:val="%1.%2.%3.%4"/>
      <w:lvlJc w:val="left"/>
      <w:pPr>
        <w:ind w:left="720" w:hanging="720"/>
      </w:pPr>
      <w:rPr>
        <w:rFonts w:ascii="Calibri" w:hAnsi="Calibri" w:hint="default"/>
        <w:b/>
        <w:sz w:val="28"/>
      </w:rPr>
    </w:lvl>
    <w:lvl w:ilvl="4">
      <w:start w:val="1"/>
      <w:numFmt w:val="decimal"/>
      <w:pStyle w:val="PSH5"/>
      <w:lvlText w:val="%1.%2.%3.%4.%5"/>
      <w:lvlJc w:val="left"/>
      <w:pPr>
        <w:ind w:left="720" w:hanging="720"/>
      </w:pPr>
      <w:rPr>
        <w:rFonts w:ascii="Calibri" w:hAnsi="Calibri" w:hint="default"/>
        <w:b/>
        <w:sz w:val="24"/>
      </w:rPr>
    </w:lvl>
    <w:lvl w:ilvl="5">
      <w:start w:val="1"/>
      <w:numFmt w:val="lowerRoman"/>
      <w:lvlText w:val="(%6)"/>
      <w:lvlJc w:val="left"/>
      <w:pPr>
        <w:ind w:left="0" w:hanging="720"/>
      </w:pPr>
      <w:rPr>
        <w:rFonts w:hint="default"/>
      </w:rPr>
    </w:lvl>
    <w:lvl w:ilvl="6">
      <w:start w:val="1"/>
      <w:numFmt w:val="decimal"/>
      <w:lvlText w:val="%7."/>
      <w:lvlJc w:val="left"/>
      <w:pPr>
        <w:ind w:left="0" w:hanging="720"/>
      </w:pPr>
      <w:rPr>
        <w:rFonts w:hint="default"/>
      </w:rPr>
    </w:lvl>
    <w:lvl w:ilvl="7">
      <w:start w:val="1"/>
      <w:numFmt w:val="lowerLetter"/>
      <w:lvlText w:val="%8."/>
      <w:lvlJc w:val="left"/>
      <w:pPr>
        <w:ind w:left="0" w:hanging="720"/>
      </w:pPr>
      <w:rPr>
        <w:rFonts w:hint="default"/>
      </w:rPr>
    </w:lvl>
    <w:lvl w:ilvl="8">
      <w:start w:val="1"/>
      <w:numFmt w:val="lowerRoman"/>
      <w:lvlText w:val="%9."/>
      <w:lvlJc w:val="left"/>
      <w:pPr>
        <w:ind w:left="0" w:hanging="720"/>
      </w:pPr>
      <w:rPr>
        <w:rFonts w:hint="default"/>
      </w:rPr>
    </w:lvl>
  </w:abstractNum>
  <w:abstractNum w:abstractNumId="31" w15:restartNumberingAfterBreak="0">
    <w:nsid w:val="634B7184"/>
    <w:multiLevelType w:val="hybridMultilevel"/>
    <w:tmpl w:val="47AE35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C653156"/>
    <w:multiLevelType w:val="hybridMultilevel"/>
    <w:tmpl w:val="CCE4CBA6"/>
    <w:lvl w:ilvl="0" w:tplc="FFFFFFFF">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FA60E40"/>
    <w:multiLevelType w:val="hybridMultilevel"/>
    <w:tmpl w:val="D3889E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00703FD"/>
    <w:multiLevelType w:val="hybridMultilevel"/>
    <w:tmpl w:val="7520D33C"/>
    <w:lvl w:ilvl="0" w:tplc="04060001">
      <w:start w:val="1"/>
      <w:numFmt w:val="bullet"/>
      <w:lvlText w:val=""/>
      <w:lvlJc w:val="left"/>
      <w:pPr>
        <w:tabs>
          <w:tab w:val="num" w:pos="360"/>
        </w:tabs>
        <w:ind w:left="360" w:hanging="360"/>
      </w:pPr>
      <w:rPr>
        <w:rFonts w:ascii="Symbol" w:hAnsi="Symbol" w:hint="default"/>
      </w:rPr>
    </w:lvl>
    <w:lvl w:ilvl="1" w:tplc="04060003">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35" w15:restartNumberingAfterBreak="0">
    <w:nsid w:val="71A10EA0"/>
    <w:multiLevelType w:val="hybridMultilevel"/>
    <w:tmpl w:val="7E643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1E81B59"/>
    <w:multiLevelType w:val="hybridMultilevel"/>
    <w:tmpl w:val="D9145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4B34C22"/>
    <w:multiLevelType w:val="hybridMultilevel"/>
    <w:tmpl w:val="E630868A"/>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38" w15:restartNumberingAfterBreak="0">
    <w:nsid w:val="752D0B03"/>
    <w:multiLevelType w:val="hybridMultilevel"/>
    <w:tmpl w:val="2F762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CC30A61"/>
    <w:multiLevelType w:val="hybridMultilevel"/>
    <w:tmpl w:val="954C1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D4470D4"/>
    <w:multiLevelType w:val="hybridMultilevel"/>
    <w:tmpl w:val="0A3608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8"/>
  </w:num>
  <w:num w:numId="2">
    <w:abstractNumId w:val="30"/>
  </w:num>
  <w:num w:numId="3">
    <w:abstractNumId w:val="30"/>
    <w:lvlOverride w:ilvl="0">
      <w:lvl w:ilvl="0">
        <w:start w:val="1"/>
        <w:numFmt w:val="decimal"/>
        <w:pStyle w:val="PSH1"/>
        <w:lvlText w:val="%1."/>
        <w:lvlJc w:val="left"/>
        <w:pPr>
          <w:ind w:left="360" w:hanging="360"/>
        </w:pPr>
        <w:rPr>
          <w:color w:val="2674BB"/>
        </w:rPr>
      </w:lvl>
    </w:lvlOverride>
    <w:lvlOverride w:ilvl="1">
      <w:lvl w:ilvl="1">
        <w:start w:val="1"/>
        <w:numFmt w:val="decimal"/>
        <w:pStyle w:val="PSH2"/>
        <w:lvlText w:val="%1.%2."/>
        <w:lvlJc w:val="left"/>
        <w:pPr>
          <w:ind w:left="792" w:hanging="432"/>
        </w:pPr>
      </w:lvl>
    </w:lvlOverride>
    <w:lvlOverride w:ilvl="2">
      <w:lvl w:ilvl="2">
        <w:start w:val="1"/>
        <w:numFmt w:val="decimal"/>
        <w:pStyle w:val="PSH3"/>
        <w:lvlText w:val="%1.%2.%3."/>
        <w:lvlJc w:val="left"/>
        <w:pPr>
          <w:ind w:left="1224" w:hanging="504"/>
        </w:pPr>
      </w:lvl>
    </w:lvlOverride>
    <w:lvlOverride w:ilvl="3">
      <w:lvl w:ilvl="3">
        <w:start w:val="1"/>
        <w:numFmt w:val="decimal"/>
        <w:pStyle w:val="PSH4"/>
        <w:lvlText w:val="%1.%2.%3.%4."/>
        <w:lvlJc w:val="left"/>
        <w:pPr>
          <w:ind w:left="1728" w:hanging="648"/>
        </w:pPr>
      </w:lvl>
    </w:lvlOverride>
    <w:lvlOverride w:ilvl="4">
      <w:lvl w:ilvl="4">
        <w:start w:val="1"/>
        <w:numFmt w:val="decimal"/>
        <w:pStyle w:val="PSH5"/>
        <w:lvlText w:val="%1.%2.%3.%4.%5."/>
        <w:lvlJc w:val="left"/>
        <w:pPr>
          <w:ind w:left="2232" w:hanging="792"/>
        </w:pPr>
      </w:lvl>
    </w:lvlOverride>
    <w:lvlOverride w:ilvl="5">
      <w:lvl w:ilvl="5">
        <w:start w:val="1"/>
        <w:numFmt w:val="decimal"/>
        <w:lvlText w:val="%1.%2.%3.%4.%5.%6."/>
        <w:lvlJc w:val="left"/>
        <w:pPr>
          <w:ind w:left="2736" w:hanging="936"/>
        </w:pPr>
      </w:lvl>
    </w:lvlOverride>
    <w:lvlOverride w:ilvl="6">
      <w:lvl w:ilvl="6">
        <w:start w:val="1"/>
        <w:numFmt w:val="decimal"/>
        <w:lvlText w:val="%1.%2.%3.%4.%5.%6.%7."/>
        <w:lvlJc w:val="left"/>
        <w:pPr>
          <w:ind w:left="3240" w:hanging="1080"/>
        </w:pPr>
      </w:lvl>
    </w:lvlOverride>
    <w:lvlOverride w:ilvl="7">
      <w:lvl w:ilvl="7">
        <w:start w:val="1"/>
        <w:numFmt w:val="decimal"/>
        <w:lvlText w:val="%1.%2.%3.%4.%5.%6.%7.%8."/>
        <w:lvlJc w:val="left"/>
        <w:pPr>
          <w:ind w:left="3744" w:hanging="1224"/>
        </w:pPr>
      </w:lvl>
    </w:lvlOverride>
    <w:lvlOverride w:ilvl="8">
      <w:lvl w:ilvl="8">
        <w:start w:val="1"/>
        <w:numFmt w:val="decimal"/>
        <w:lvlText w:val="%1.%2.%3.%4.%5.%6.%7.%8.%9."/>
        <w:lvlJc w:val="left"/>
        <w:pPr>
          <w:ind w:left="4320" w:hanging="1440"/>
        </w:pPr>
      </w:lvl>
    </w:lvlOverride>
  </w:num>
  <w:num w:numId="4">
    <w:abstractNumId w:val="5"/>
  </w:num>
  <w:num w:numId="5">
    <w:abstractNumId w:val="13"/>
  </w:num>
  <w:num w:numId="6">
    <w:abstractNumId w:val="1"/>
  </w:num>
  <w:num w:numId="7">
    <w:abstractNumId w:val="29"/>
  </w:num>
  <w:num w:numId="8">
    <w:abstractNumId w:val="35"/>
  </w:num>
  <w:num w:numId="9">
    <w:abstractNumId w:val="38"/>
  </w:num>
  <w:num w:numId="10">
    <w:abstractNumId w:val="20"/>
  </w:num>
  <w:num w:numId="11">
    <w:abstractNumId w:val="31"/>
  </w:num>
  <w:num w:numId="12">
    <w:abstractNumId w:val="19"/>
  </w:num>
  <w:num w:numId="13">
    <w:abstractNumId w:val="6"/>
  </w:num>
  <w:num w:numId="14">
    <w:abstractNumId w:val="14"/>
  </w:num>
  <w:num w:numId="15">
    <w:abstractNumId w:val="36"/>
  </w:num>
  <w:num w:numId="16">
    <w:abstractNumId w:val="39"/>
  </w:num>
  <w:num w:numId="17">
    <w:abstractNumId w:val="17"/>
  </w:num>
  <w:num w:numId="18">
    <w:abstractNumId w:val="7"/>
  </w:num>
  <w:num w:numId="19">
    <w:abstractNumId w:val="9"/>
  </w:num>
  <w:num w:numId="20">
    <w:abstractNumId w:val="18"/>
  </w:num>
  <w:num w:numId="21">
    <w:abstractNumId w:val="12"/>
  </w:num>
  <w:num w:numId="22">
    <w:abstractNumId w:val="30"/>
    <w:lvlOverride w:ilvl="0">
      <w:lvl w:ilvl="0">
        <w:start w:val="1"/>
        <w:numFmt w:val="decimal"/>
        <w:pStyle w:val="PSH1"/>
        <w:lvlText w:val="%1."/>
        <w:lvlJc w:val="left"/>
        <w:pPr>
          <w:ind w:left="360" w:hanging="360"/>
        </w:pPr>
      </w:lvl>
    </w:lvlOverride>
    <w:lvlOverride w:ilvl="1">
      <w:lvl w:ilvl="1">
        <w:start w:val="1"/>
        <w:numFmt w:val="decimal"/>
        <w:pStyle w:val="PSH2"/>
        <w:lvlText w:val="%1.%2."/>
        <w:lvlJc w:val="left"/>
        <w:pPr>
          <w:ind w:left="792" w:hanging="432"/>
        </w:pPr>
      </w:lvl>
    </w:lvlOverride>
    <w:lvlOverride w:ilvl="2">
      <w:lvl w:ilvl="2">
        <w:start w:val="1"/>
        <w:numFmt w:val="decimal"/>
        <w:pStyle w:val="PSH3"/>
        <w:lvlText w:val="%1.%2.%3."/>
        <w:lvlJc w:val="left"/>
        <w:pPr>
          <w:ind w:left="1224" w:hanging="504"/>
        </w:pPr>
      </w:lvl>
    </w:lvlOverride>
    <w:lvlOverride w:ilvl="3">
      <w:lvl w:ilvl="3">
        <w:start w:val="1"/>
        <w:numFmt w:val="decimal"/>
        <w:pStyle w:val="PSH4"/>
        <w:lvlText w:val="%1.%2.%3.%4."/>
        <w:lvlJc w:val="left"/>
        <w:pPr>
          <w:ind w:left="1728" w:hanging="648"/>
        </w:pPr>
      </w:lvl>
    </w:lvlOverride>
    <w:lvlOverride w:ilvl="4">
      <w:lvl w:ilvl="4">
        <w:start w:val="1"/>
        <w:numFmt w:val="decimal"/>
        <w:pStyle w:val="PSH5"/>
        <w:lvlText w:val="%1.%2.%3.%4.%5."/>
        <w:lvlJc w:val="left"/>
        <w:pPr>
          <w:ind w:left="2232" w:hanging="792"/>
        </w:pPr>
      </w:lvl>
    </w:lvlOverride>
    <w:lvlOverride w:ilvl="5">
      <w:lvl w:ilvl="5">
        <w:start w:val="1"/>
        <w:numFmt w:val="decimal"/>
        <w:lvlText w:val="%1.%2.%3.%4.%5.%6."/>
        <w:lvlJc w:val="left"/>
        <w:pPr>
          <w:ind w:left="2736" w:hanging="936"/>
        </w:pPr>
      </w:lvl>
    </w:lvlOverride>
    <w:lvlOverride w:ilvl="6">
      <w:lvl w:ilvl="6">
        <w:start w:val="1"/>
        <w:numFmt w:val="decimal"/>
        <w:lvlText w:val="%1.%2.%3.%4.%5.%6.%7."/>
        <w:lvlJc w:val="left"/>
        <w:pPr>
          <w:ind w:left="3240" w:hanging="1080"/>
        </w:pPr>
      </w:lvl>
    </w:lvlOverride>
    <w:lvlOverride w:ilvl="7">
      <w:lvl w:ilvl="7">
        <w:start w:val="1"/>
        <w:numFmt w:val="decimal"/>
        <w:lvlText w:val="%1.%2.%3.%4.%5.%6.%7.%8."/>
        <w:lvlJc w:val="left"/>
        <w:pPr>
          <w:ind w:left="3744" w:hanging="1224"/>
        </w:pPr>
      </w:lvl>
    </w:lvlOverride>
    <w:lvlOverride w:ilvl="8">
      <w:lvl w:ilvl="8">
        <w:start w:val="1"/>
        <w:numFmt w:val="decimal"/>
        <w:lvlText w:val="%1.%2.%3.%4.%5.%6.%7.%8.%9."/>
        <w:lvlJc w:val="left"/>
        <w:pPr>
          <w:ind w:left="4320" w:hanging="1440"/>
        </w:pPr>
      </w:lvl>
    </w:lvlOverride>
  </w:num>
  <w:num w:numId="23">
    <w:abstractNumId w:val="34"/>
  </w:num>
  <w:num w:numId="24">
    <w:abstractNumId w:val="16"/>
  </w:num>
  <w:num w:numId="25">
    <w:abstractNumId w:val="0"/>
  </w:num>
  <w:num w:numId="26">
    <w:abstractNumId w:val="32"/>
  </w:num>
  <w:num w:numId="27">
    <w:abstractNumId w:val="27"/>
  </w:num>
  <w:num w:numId="28">
    <w:abstractNumId w:val="21"/>
  </w:num>
  <w:num w:numId="29">
    <w:abstractNumId w:val="4"/>
  </w:num>
  <w:num w:numId="30">
    <w:abstractNumId w:val="22"/>
  </w:num>
  <w:num w:numId="31">
    <w:abstractNumId w:val="33"/>
  </w:num>
  <w:num w:numId="32">
    <w:abstractNumId w:val="3"/>
  </w:num>
  <w:num w:numId="33">
    <w:abstractNumId w:val="23"/>
  </w:num>
  <w:num w:numId="34">
    <w:abstractNumId w:val="8"/>
  </w:num>
  <w:num w:numId="35">
    <w:abstractNumId w:val="24"/>
  </w:num>
  <w:num w:numId="36">
    <w:abstractNumId w:val="11"/>
  </w:num>
  <w:num w:numId="37">
    <w:abstractNumId w:val="26"/>
  </w:num>
  <w:num w:numId="38">
    <w:abstractNumId w:val="40"/>
  </w:num>
  <w:num w:numId="39">
    <w:abstractNumId w:val="10"/>
  </w:num>
  <w:num w:numId="40">
    <w:abstractNumId w:val="37"/>
  </w:num>
  <w:num w:numId="41">
    <w:abstractNumId w:val="15"/>
  </w:num>
  <w:num w:numId="42">
    <w:abstractNumId w:val="2"/>
  </w:num>
  <w:num w:numId="43">
    <w:abstractNumId w:val="25"/>
  </w:num>
  <w:numIdMacAtCleanup w:val="2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ave Moyer">
    <w15:presenceInfo w15:providerId="None" w15:userId="Dave Moy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evenAndOddHeader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ExsDQzMDO1tDAwMzRV0lEKTi0uzszPAykwrAUAKsTV2CwAAAA="/>
  </w:docVars>
  <w:rsids>
    <w:rsidRoot w:val="008A7E41"/>
    <w:rsid w:val="00017B67"/>
    <w:rsid w:val="000825EC"/>
    <w:rsid w:val="000838D1"/>
    <w:rsid w:val="000861AE"/>
    <w:rsid w:val="00101318"/>
    <w:rsid w:val="00142240"/>
    <w:rsid w:val="001B094F"/>
    <w:rsid w:val="001B7A7F"/>
    <w:rsid w:val="00210AB0"/>
    <w:rsid w:val="003272C2"/>
    <w:rsid w:val="003446B0"/>
    <w:rsid w:val="00353077"/>
    <w:rsid w:val="003A4517"/>
    <w:rsid w:val="003B178C"/>
    <w:rsid w:val="00420DFB"/>
    <w:rsid w:val="00421F27"/>
    <w:rsid w:val="00441968"/>
    <w:rsid w:val="0047313C"/>
    <w:rsid w:val="00475FE9"/>
    <w:rsid w:val="00494991"/>
    <w:rsid w:val="004D4F00"/>
    <w:rsid w:val="00572117"/>
    <w:rsid w:val="00575A3B"/>
    <w:rsid w:val="00577E26"/>
    <w:rsid w:val="005A39A9"/>
    <w:rsid w:val="0062325C"/>
    <w:rsid w:val="00651C3F"/>
    <w:rsid w:val="00666A5E"/>
    <w:rsid w:val="00673D79"/>
    <w:rsid w:val="00683D24"/>
    <w:rsid w:val="006D6A9E"/>
    <w:rsid w:val="00703211"/>
    <w:rsid w:val="007D3988"/>
    <w:rsid w:val="008A4A5E"/>
    <w:rsid w:val="008A7E41"/>
    <w:rsid w:val="008C4D0A"/>
    <w:rsid w:val="008E767A"/>
    <w:rsid w:val="009162DE"/>
    <w:rsid w:val="00925F04"/>
    <w:rsid w:val="009A037D"/>
    <w:rsid w:val="009C425D"/>
    <w:rsid w:val="00A27D69"/>
    <w:rsid w:val="00A41A53"/>
    <w:rsid w:val="00A82F8E"/>
    <w:rsid w:val="00A90D58"/>
    <w:rsid w:val="00A95D7E"/>
    <w:rsid w:val="00B06795"/>
    <w:rsid w:val="00B07D2A"/>
    <w:rsid w:val="00B125D3"/>
    <w:rsid w:val="00B17081"/>
    <w:rsid w:val="00B23F04"/>
    <w:rsid w:val="00B65BE2"/>
    <w:rsid w:val="00B83299"/>
    <w:rsid w:val="00BA3D45"/>
    <w:rsid w:val="00BB038F"/>
    <w:rsid w:val="00D21B99"/>
    <w:rsid w:val="00D26371"/>
    <w:rsid w:val="00D26B82"/>
    <w:rsid w:val="00E80F07"/>
    <w:rsid w:val="00EA3B8D"/>
    <w:rsid w:val="00EE2B5B"/>
    <w:rsid w:val="00EF1B51"/>
    <w:rsid w:val="00EF5504"/>
    <w:rsid w:val="00F4627F"/>
    <w:rsid w:val="00FB265A"/>
    <w:rsid w:val="00FD403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4340B2"/>
  <w14:defaultImageDpi w14:val="32767"/>
  <w15:chartTrackingRefBased/>
  <w15:docId w15:val="{50FB9D04-B690-4A69-BAAA-CA3B72197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pPr>
      <w:spacing w:line="276" w:lineRule="auto"/>
    </w:pPr>
    <w:rPr>
      <w:rFonts w:ascii="Arial" w:eastAsia="Times New Roman" w:hAnsi="Arial" w:cs="Times New Roman"/>
      <w:sz w:val="22"/>
    </w:rPr>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Pr>
      <w:rFonts w:eastAsiaTheme="minorEastAsia"/>
      <w:sz w:val="22"/>
      <w:szCs w:val="22"/>
      <w:lang w:eastAsia="zh-CN"/>
    </w:rPr>
  </w:style>
  <w:style w:type="character" w:customStyle="1" w:styleId="NoSpacingChar">
    <w:name w:val="No Spacing Char"/>
    <w:basedOn w:val="DefaultParagraphFont"/>
    <w:link w:val="NoSpacing"/>
    <w:uiPriority w:val="1"/>
    <w:rPr>
      <w:rFonts w:eastAsiaTheme="minorEastAsia"/>
      <w:sz w:val="22"/>
      <w:szCs w:val="22"/>
      <w:lang w:eastAsia="zh-CN"/>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IntenseReference">
    <w:name w:val="Intense Reference"/>
    <w:basedOn w:val="DefaultParagraphFont"/>
    <w:uiPriority w:val="32"/>
    <w:qFormat/>
    <w:rPr>
      <w:b/>
      <w:bCs/>
      <w:smallCaps/>
      <w:color w:val="4472C4" w:themeColor="accent1"/>
      <w:spacing w:val="5"/>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sz w:val="20"/>
      <w:szCs w:val="20"/>
    </w:rPr>
  </w:style>
  <w:style w:type="paragraph" w:styleId="BalloonText">
    <w:name w:val="Balloon Text"/>
    <w:basedOn w:val="Normal"/>
    <w:link w:val="BalloonTextChar"/>
    <w:uiPriority w:val="99"/>
    <w:semiHidden/>
    <w:unhideWhenUsed/>
    <w:rPr>
      <w:sz w:val="18"/>
      <w:szCs w:val="18"/>
    </w:rPr>
  </w:style>
  <w:style w:type="character" w:customStyle="1" w:styleId="BalloonTextChar">
    <w:name w:val="Balloon Text Char"/>
    <w:basedOn w:val="DefaultParagraphFont"/>
    <w:link w:val="BalloonText"/>
    <w:uiPriority w:val="99"/>
    <w:semiHidden/>
    <w:rPr>
      <w:rFonts w:ascii="Times New Roman" w:hAnsi="Times New Roman" w:cs="Times New Roman"/>
      <w:sz w:val="18"/>
      <w:szCs w:val="18"/>
    </w:rPr>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basedOn w:val="DefaultParagraphFont"/>
    <w:link w:val="Header"/>
    <w:uiPriority w:val="99"/>
    <w:rPr>
      <w:sz w:val="22"/>
      <w:szCs w:val="22"/>
    </w:rPr>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basedOn w:val="DefaultParagraphFont"/>
    <w:link w:val="Footer"/>
    <w:uiPriority w:val="99"/>
    <w:rPr>
      <w:sz w:val="22"/>
      <w:szCs w:val="22"/>
    </w:rPr>
  </w:style>
  <w:style w:type="character" w:styleId="PageNumber">
    <w:name w:val="page number"/>
    <w:basedOn w:val="DefaultParagraphFont"/>
    <w:uiPriority w:val="99"/>
    <w:semiHidden/>
    <w:unhideWhenUsed/>
  </w:style>
  <w:style w:type="paragraph" w:styleId="Title">
    <w:name w:val="Title"/>
    <w:basedOn w:val="Normal"/>
    <w:next w:val="Normal"/>
    <w:link w:val="TitleChar"/>
    <w:uiPriority w:val="10"/>
    <w:qFormat/>
    <w:pPr>
      <w:contextualSpacing/>
    </w:pPr>
    <w:rPr>
      <w:rFonts w:asciiTheme="majorHAnsi" w:eastAsiaTheme="majorEastAsia" w:hAnsiTheme="majorHAnsi" w:cstheme="majorBidi"/>
      <w:b/>
      <w:smallCaps/>
      <w:color w:val="0076BE"/>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b/>
      <w:smallCaps/>
      <w:color w:val="0076BE"/>
      <w:spacing w:val="-10"/>
      <w:kern w:val="28"/>
      <w:sz w:val="56"/>
      <w:szCs w:val="56"/>
    </w:rPr>
  </w:style>
  <w:style w:type="table" w:styleId="TableGrid">
    <w:name w:val="Table Grid"/>
    <w:basedOn w:val="TableNormal"/>
    <w:uiPriority w:val="39"/>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Pr>
      <w:b/>
      <w:bCs/>
    </w:rPr>
  </w:style>
  <w:style w:type="paragraph" w:styleId="ListParagraph">
    <w:name w:val="List Paragraph"/>
    <w:basedOn w:val="Normal"/>
    <w:link w:val="ListParagraphChar"/>
    <w:uiPriority w:val="34"/>
    <w:qFormat/>
    <w:pPr>
      <w:ind w:left="720"/>
      <w:contextualSpacing/>
    </w:p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NormalWeb">
    <w:name w:val="Normal (Web)"/>
    <w:basedOn w:val="Normal"/>
    <w:uiPriority w:val="99"/>
    <w:unhideWhenUsed/>
    <w:pPr>
      <w:spacing w:before="100" w:beforeAutospacing="1" w:after="100" w:afterAutospacing="1"/>
    </w:pPr>
    <w:rPr>
      <w:rFonts w:eastAsiaTheme="minorEastAsia"/>
    </w:rPr>
  </w:style>
  <w:style w:type="paragraph" w:customStyle="1" w:styleId="responsivenews">
    <w:name w:val="responsivenews"/>
    <w:basedOn w:val="Normal"/>
    <w:pPr>
      <w:spacing w:before="100" w:beforeAutospacing="1" w:after="100" w:afterAutospacing="1"/>
    </w:pPr>
  </w:style>
  <w:style w:type="character" w:styleId="Hyperlink">
    <w:name w:val="Hyperlink"/>
    <w:basedOn w:val="DefaultParagraphFont"/>
    <w:uiPriority w:val="99"/>
    <w:unhideWhenUsed/>
    <w:rPr>
      <w:color w:val="0000FF"/>
      <w:u w:val="single"/>
    </w:rPr>
  </w:style>
  <w:style w:type="paragraph" w:styleId="Revision">
    <w:name w:val="Revision"/>
    <w:hidden/>
    <w:uiPriority w:val="99"/>
    <w:semiHidden/>
    <w:rPr>
      <w:rFonts w:ascii="Times New Roman" w:eastAsia="Times New Roman" w:hAnsi="Times New Roman" w:cs="Times New Roman"/>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ListParagraphChar">
    <w:name w:val="List Paragraph Char"/>
    <w:link w:val="ListParagraph"/>
    <w:uiPriority w:val="34"/>
    <w:rPr>
      <w:rFonts w:ascii="Times New Roman" w:eastAsia="Times New Roman" w:hAnsi="Times New Roman" w:cs="Times New Roman"/>
    </w:rPr>
  </w:style>
  <w:style w:type="character" w:styleId="SubtleEmphasis">
    <w:name w:val="Subtle Emphasis"/>
    <w:basedOn w:val="DefaultParagraphFont"/>
    <w:uiPriority w:val="19"/>
    <w:qFormat/>
    <w:rPr>
      <w:i/>
      <w:iCs/>
      <w:color w:val="404040" w:themeColor="text1" w:themeTint="BF"/>
    </w:rPr>
  </w:style>
  <w:style w:type="paragraph" w:styleId="Subtitle">
    <w:name w:val="Subtitle"/>
    <w:basedOn w:val="Normal"/>
    <w:next w:val="Normal"/>
    <w:link w:val="SubtitleChar"/>
    <w:uiPriority w:val="11"/>
    <w:qFormat/>
    <w:pPr>
      <w:numPr>
        <w:ilvl w:val="1"/>
      </w:numPr>
      <w:spacing w:after="160"/>
    </w:pPr>
    <w:rPr>
      <w:rFonts w:asciiTheme="minorHAnsi" w:eastAsiaTheme="minorEastAsia" w:hAnsiTheme="minorHAnsi" w:cstheme="minorBidi"/>
      <w:color w:val="5A5A5A" w:themeColor="text1" w:themeTint="A5"/>
      <w:spacing w:val="15"/>
      <w:szCs w:val="22"/>
    </w:rPr>
  </w:style>
  <w:style w:type="character" w:customStyle="1" w:styleId="SubtitleChar">
    <w:name w:val="Subtitle Char"/>
    <w:basedOn w:val="DefaultParagraphFont"/>
    <w:link w:val="Subtitle"/>
    <w:uiPriority w:val="11"/>
    <w:rPr>
      <w:rFonts w:eastAsiaTheme="minorEastAsia"/>
      <w:color w:val="5A5A5A" w:themeColor="text1" w:themeTint="A5"/>
      <w:spacing w:val="15"/>
      <w:sz w:val="22"/>
      <w:szCs w:val="22"/>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rPr>
  </w:style>
  <w:style w:type="paragraph" w:styleId="TOC1">
    <w:name w:val="toc 1"/>
    <w:basedOn w:val="Normal"/>
    <w:next w:val="Normal"/>
    <w:autoRedefine/>
    <w:uiPriority w:val="39"/>
    <w:unhideWhenUsed/>
    <w:pPr>
      <w:spacing w:after="100"/>
    </w:pPr>
  </w:style>
  <w:style w:type="paragraph" w:customStyle="1" w:styleId="MAINHEADING">
    <w:name w:val="MAIN HEADING"/>
    <w:basedOn w:val="Title"/>
    <w:qFormat/>
    <w:rPr>
      <w:rFonts w:ascii="Arial Black" w:hAnsi="Arial Black" w:cs="Arial"/>
      <w:color w:val="000000" w:themeColor="text1"/>
      <w:sz w:val="36"/>
      <w:szCs w:val="32"/>
    </w:rPr>
  </w:style>
  <w:style w:type="paragraph" w:customStyle="1" w:styleId="SUBHEADING">
    <w:name w:val="SUB HEADING"/>
    <w:basedOn w:val="Heading2"/>
    <w:qFormat/>
    <w:rPr>
      <w:rFonts w:ascii="Arial Black" w:hAnsi="Arial Black" w:cs="Arial"/>
      <w:b/>
      <w:color w:val="0075BB"/>
      <w:sz w:val="32"/>
      <w:szCs w:val="32"/>
    </w:rPr>
  </w:style>
  <w:style w:type="character" w:styleId="FollowedHyperlink">
    <w:name w:val="FollowedHyperlink"/>
    <w:basedOn w:val="DefaultParagraphFont"/>
    <w:uiPriority w:val="99"/>
    <w:semiHidden/>
    <w:unhideWhenUsed/>
    <w:rPr>
      <w:color w:val="954F72" w:themeColor="followedHyperlink"/>
      <w:u w:val="single"/>
    </w:rPr>
  </w:style>
  <w:style w:type="character" w:styleId="UnresolvedMention">
    <w:name w:val="Unresolved Mention"/>
    <w:basedOn w:val="DefaultParagraphFont"/>
    <w:uiPriority w:val="99"/>
    <w:rPr>
      <w:color w:val="605E5C"/>
      <w:shd w:val="clear" w:color="auto" w:fill="E1DFDD"/>
    </w:rPr>
  </w:style>
  <w:style w:type="table" w:styleId="GridTable2-Accent1">
    <w:name w:val="Grid Table 2 Accent 1"/>
    <w:basedOn w:val="TableNormal"/>
    <w:uiPriority w:val="47"/>
    <w:rPr>
      <w:sz w:val="22"/>
      <w:szCs w:val="22"/>
    </w:r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3vff3xh4yd">
    <w:name w:val="_3vff3xh4yd"/>
    <w:basedOn w:val="Normal"/>
    <w:pPr>
      <w:spacing w:before="100" w:beforeAutospacing="1" w:after="100" w:afterAutospacing="1" w:line="240" w:lineRule="auto"/>
    </w:pPr>
    <w:rPr>
      <w:rFonts w:ascii="Times New Roman" w:hAnsi="Times New Roman"/>
    </w:rPr>
  </w:style>
  <w:style w:type="paragraph" w:customStyle="1" w:styleId="Body">
    <w:name w:val="*Body"/>
    <w:qFormat/>
    <w:pPr>
      <w:numPr>
        <w:numId w:val="1"/>
      </w:numPr>
    </w:pPr>
    <w:rPr>
      <w:rFonts w:ascii="Calibri" w:eastAsia="Times New Roman" w:hAnsi="Calibri" w:cs="Times New Roman"/>
      <w:color w:val="000000"/>
      <w:sz w:val="22"/>
      <w:szCs w:val="22"/>
    </w:rPr>
  </w:style>
  <w:style w:type="paragraph" w:customStyle="1" w:styleId="BodyNumber1">
    <w:name w:val="*BodyNumber1"/>
    <w:basedOn w:val="Body"/>
    <w:pPr>
      <w:numPr>
        <w:ilvl w:val="1"/>
      </w:numPr>
      <w:spacing w:before="60" w:after="60"/>
    </w:pPr>
  </w:style>
  <w:style w:type="paragraph" w:customStyle="1" w:styleId="BodyNumber2">
    <w:name w:val="*BodyNumber2"/>
    <w:basedOn w:val="BodyNumber1"/>
    <w:pPr>
      <w:numPr>
        <w:ilvl w:val="2"/>
      </w:numPr>
    </w:pPr>
  </w:style>
  <w:style w:type="paragraph" w:styleId="TOC2">
    <w:name w:val="toc 2"/>
    <w:basedOn w:val="Normal"/>
    <w:next w:val="Normal"/>
    <w:autoRedefine/>
    <w:uiPriority w:val="39"/>
    <w:unhideWhenUsed/>
    <w:pPr>
      <w:spacing w:after="100"/>
      <w:ind w:left="240"/>
    </w:pPr>
  </w:style>
  <w:style w:type="paragraph" w:customStyle="1" w:styleId="PSH1">
    <w:name w:val="PS H1 #"/>
    <w:basedOn w:val="Normal"/>
    <w:next w:val="PSBody"/>
    <w:autoRedefine/>
    <w:qFormat/>
    <w:pPr>
      <w:numPr>
        <w:numId w:val="3"/>
      </w:numPr>
      <w:tabs>
        <w:tab w:val="left" w:pos="-1440"/>
        <w:tab w:val="decimal" w:pos="567"/>
      </w:tabs>
      <w:spacing w:before="360"/>
      <w:ind w:left="567" w:hanging="567"/>
    </w:pPr>
    <w:rPr>
      <w:rFonts w:eastAsiaTheme="minorEastAsia" w:cstheme="minorBidi"/>
      <w:b/>
      <w:color w:val="2674BB"/>
      <w:sz w:val="32"/>
      <w:szCs w:val="22"/>
    </w:rPr>
  </w:style>
  <w:style w:type="paragraph" w:customStyle="1" w:styleId="PSH2">
    <w:name w:val="PS H2 #"/>
    <w:basedOn w:val="Normal"/>
    <w:next w:val="PSBody"/>
    <w:autoRedefine/>
    <w:qFormat/>
    <w:pPr>
      <w:numPr>
        <w:ilvl w:val="1"/>
        <w:numId w:val="3"/>
      </w:numPr>
      <w:tabs>
        <w:tab w:val="left" w:pos="851"/>
      </w:tabs>
      <w:spacing w:before="240" w:after="120" w:line="240" w:lineRule="auto"/>
      <w:ind w:left="142" w:firstLine="0"/>
    </w:pPr>
    <w:rPr>
      <w:rFonts w:eastAsiaTheme="minorEastAsia" w:cstheme="minorBidi"/>
      <w:b/>
      <w:color w:val="2674BB"/>
      <w:sz w:val="28"/>
      <w:szCs w:val="22"/>
    </w:rPr>
  </w:style>
  <w:style w:type="paragraph" w:customStyle="1" w:styleId="PSH3">
    <w:name w:val="PS H3 #"/>
    <w:basedOn w:val="Normal"/>
    <w:next w:val="PSBody"/>
    <w:qFormat/>
    <w:pPr>
      <w:numPr>
        <w:ilvl w:val="2"/>
        <w:numId w:val="2"/>
      </w:numPr>
      <w:tabs>
        <w:tab w:val="decimal" w:pos="1080"/>
      </w:tabs>
      <w:spacing w:before="200" w:line="240" w:lineRule="auto"/>
      <w:ind w:left="0" w:firstLine="0"/>
    </w:pPr>
    <w:rPr>
      <w:rFonts w:asciiTheme="minorHAnsi" w:eastAsiaTheme="minorEastAsia" w:hAnsiTheme="minorHAnsi" w:cstheme="minorBidi"/>
      <w:b/>
      <w:color w:val="000000" w:themeColor="text1"/>
      <w:sz w:val="32"/>
      <w:szCs w:val="22"/>
    </w:rPr>
  </w:style>
  <w:style w:type="paragraph" w:customStyle="1" w:styleId="PSH4">
    <w:name w:val="PS H4 #"/>
    <w:basedOn w:val="Normal"/>
    <w:next w:val="PSBody"/>
    <w:qFormat/>
    <w:pPr>
      <w:numPr>
        <w:ilvl w:val="3"/>
        <w:numId w:val="2"/>
      </w:numPr>
      <w:tabs>
        <w:tab w:val="decimal" w:pos="1260"/>
      </w:tabs>
      <w:spacing w:before="160" w:line="240" w:lineRule="auto"/>
      <w:ind w:left="0" w:firstLine="0"/>
    </w:pPr>
    <w:rPr>
      <w:rFonts w:asciiTheme="minorHAnsi" w:eastAsiaTheme="minorEastAsia" w:hAnsiTheme="minorHAnsi" w:cstheme="minorBidi"/>
      <w:b/>
      <w:color w:val="000000" w:themeColor="text1"/>
      <w:sz w:val="28"/>
      <w:szCs w:val="22"/>
    </w:rPr>
  </w:style>
  <w:style w:type="paragraph" w:customStyle="1" w:styleId="PSH5">
    <w:name w:val="PS H5 #"/>
    <w:basedOn w:val="Normal"/>
    <w:next w:val="PSBody"/>
    <w:qFormat/>
    <w:pPr>
      <w:numPr>
        <w:ilvl w:val="4"/>
        <w:numId w:val="2"/>
      </w:numPr>
      <w:tabs>
        <w:tab w:val="left" w:pos="1350"/>
      </w:tabs>
      <w:spacing w:before="120" w:line="240" w:lineRule="auto"/>
      <w:ind w:left="0" w:firstLine="0"/>
    </w:pPr>
    <w:rPr>
      <w:rFonts w:asciiTheme="minorHAnsi" w:eastAsiaTheme="minorEastAsia" w:hAnsiTheme="minorHAnsi" w:cstheme="minorBidi"/>
      <w:b/>
      <w:color w:val="000000" w:themeColor="text1"/>
      <w:szCs w:val="22"/>
    </w:rPr>
  </w:style>
  <w:style w:type="numbering" w:customStyle="1" w:styleId="PSHeadingNumbered">
    <w:name w:val="PS Heading Numbered"/>
    <w:basedOn w:val="NoList"/>
    <w:uiPriority w:val="99"/>
    <w:pPr>
      <w:numPr>
        <w:numId w:val="2"/>
      </w:numPr>
    </w:pPr>
  </w:style>
  <w:style w:type="paragraph" w:customStyle="1" w:styleId="PSBody">
    <w:name w:val="PS Body"/>
    <w:basedOn w:val="Normal"/>
    <w:qFormat/>
    <w:pPr>
      <w:spacing w:before="120" w:after="180" w:line="240" w:lineRule="auto"/>
      <w:ind w:left="57"/>
    </w:pPr>
    <w:rPr>
      <w:rFonts w:eastAsiaTheme="minorEastAsia" w:cstheme="minorHAnsi"/>
      <w:color w:val="000000" w:themeColor="text1"/>
      <w:szCs w:val="22"/>
    </w:rPr>
  </w:style>
  <w:style w:type="paragraph" w:customStyle="1" w:styleId="PSLegal">
    <w:name w:val="PS Legal"/>
    <w:basedOn w:val="Normal"/>
    <w:pPr>
      <w:spacing w:before="60" w:after="120" w:line="240" w:lineRule="auto"/>
    </w:pPr>
    <w:rPr>
      <w:rFonts w:asciiTheme="minorHAnsi" w:eastAsiaTheme="minorEastAsia" w:hAnsiTheme="minorHAnsi" w:cstheme="minorBidi"/>
      <w:color w:val="808080" w:themeColor="background1" w:themeShade="80"/>
      <w:szCs w:val="22"/>
    </w:rPr>
  </w:style>
  <w:style w:type="paragraph" w:styleId="BodyText">
    <w:name w:val="Body Text"/>
    <w:aliases w:val="Body Text Bulleted"/>
    <w:basedOn w:val="Normal"/>
    <w:link w:val="BodyTextChar"/>
    <w:qFormat/>
    <w:pPr>
      <w:spacing w:after="120" w:line="240" w:lineRule="auto"/>
      <w:ind w:right="144"/>
      <w:jc w:val="both"/>
    </w:pPr>
    <w:rPr>
      <w:rFonts w:ascii="Calibri" w:hAnsi="Calibri" w:cs="Tahoma"/>
      <w:color w:val="000000"/>
    </w:rPr>
  </w:style>
  <w:style w:type="character" w:customStyle="1" w:styleId="BodyTextChar">
    <w:name w:val="Body Text Char"/>
    <w:aliases w:val="Body Text Bulleted Char"/>
    <w:basedOn w:val="DefaultParagraphFont"/>
    <w:link w:val="BodyText"/>
    <w:rPr>
      <w:rFonts w:ascii="Calibri" w:eastAsia="Times New Roman" w:hAnsi="Calibri" w:cs="Tahoma"/>
      <w:color w:val="000000"/>
      <w:sz w:val="22"/>
    </w:rPr>
  </w:style>
  <w:style w:type="paragraph" w:customStyle="1" w:styleId="PSNormalTableText">
    <w:name w:val="PS Normal (Table Text)"/>
    <w:basedOn w:val="Normal"/>
    <w:qFormat/>
    <w:pPr>
      <w:framePr w:hSpace="187" w:wrap="around" w:vAnchor="text" w:hAnchor="margin" w:x="276" w:y="73"/>
      <w:spacing w:before="60" w:after="60" w:line="240" w:lineRule="auto"/>
      <w:ind w:left="32" w:right="144"/>
    </w:pPr>
    <w:rPr>
      <w:rFonts w:ascii="Calibri" w:hAnsi="Calibri" w:cs="Tahoma"/>
      <w:color w:val="000000"/>
    </w:rPr>
  </w:style>
  <w:style w:type="table" w:styleId="GridTable4-Accent4">
    <w:name w:val="Grid Table 4 Accent 4"/>
    <w:basedOn w:val="TableNormal"/>
    <w:uiPriority w:val="49"/>
    <w:rPr>
      <w:rFonts w:eastAsiaTheme="minorEastAsia"/>
      <w:sz w:val="22"/>
      <w:szCs w:val="22"/>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1">
    <w:name w:val="Grid Table 4 Accent 1"/>
    <w:basedOn w:val="TableNormal"/>
    <w:uiPriority w:val="49"/>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5">
    <w:name w:val="Grid Table 4 Accent 5"/>
    <w:basedOn w:val="TableNormal"/>
    <w:uiPriority w:val="49"/>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paragraph">
    <w:name w:val="paragraph"/>
    <w:basedOn w:val="Normal"/>
    <w:rsid w:val="007D3988"/>
    <w:pPr>
      <w:spacing w:before="100" w:beforeAutospacing="1" w:after="100" w:afterAutospacing="1" w:line="240" w:lineRule="auto"/>
    </w:pPr>
    <w:rPr>
      <w:rFonts w:ascii="Times New Roman" w:hAnsi="Times New Roman"/>
      <w:sz w:val="24"/>
    </w:rPr>
  </w:style>
  <w:style w:type="character" w:customStyle="1" w:styleId="normaltextrun">
    <w:name w:val="normaltextrun"/>
    <w:basedOn w:val="DefaultParagraphFont"/>
    <w:rsid w:val="007D3988"/>
  </w:style>
  <w:style w:type="character" w:customStyle="1" w:styleId="eop">
    <w:name w:val="eop"/>
    <w:basedOn w:val="DefaultParagraphFont"/>
    <w:rsid w:val="007D3988"/>
  </w:style>
  <w:style w:type="paragraph" w:customStyle="1" w:styleId="Default">
    <w:name w:val="Default"/>
    <w:rsid w:val="00B17081"/>
    <w:pPr>
      <w:autoSpaceDE w:val="0"/>
      <w:autoSpaceDN w:val="0"/>
      <w:adjustRightInd w:val="0"/>
    </w:pPr>
    <w:rPr>
      <w:rFonts w:ascii="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076705">
      <w:bodyDiv w:val="1"/>
      <w:marLeft w:val="0"/>
      <w:marRight w:val="0"/>
      <w:marTop w:val="0"/>
      <w:marBottom w:val="0"/>
      <w:divBdr>
        <w:top w:val="none" w:sz="0" w:space="0" w:color="auto"/>
        <w:left w:val="none" w:sz="0" w:space="0" w:color="auto"/>
        <w:bottom w:val="none" w:sz="0" w:space="0" w:color="auto"/>
        <w:right w:val="none" w:sz="0" w:space="0" w:color="auto"/>
      </w:divBdr>
    </w:div>
    <w:div w:id="64882830">
      <w:bodyDiv w:val="1"/>
      <w:marLeft w:val="0"/>
      <w:marRight w:val="0"/>
      <w:marTop w:val="0"/>
      <w:marBottom w:val="0"/>
      <w:divBdr>
        <w:top w:val="none" w:sz="0" w:space="0" w:color="auto"/>
        <w:left w:val="none" w:sz="0" w:space="0" w:color="auto"/>
        <w:bottom w:val="none" w:sz="0" w:space="0" w:color="auto"/>
        <w:right w:val="none" w:sz="0" w:space="0" w:color="auto"/>
      </w:divBdr>
    </w:div>
    <w:div w:id="65496708">
      <w:bodyDiv w:val="1"/>
      <w:marLeft w:val="0"/>
      <w:marRight w:val="0"/>
      <w:marTop w:val="0"/>
      <w:marBottom w:val="0"/>
      <w:divBdr>
        <w:top w:val="none" w:sz="0" w:space="0" w:color="auto"/>
        <w:left w:val="none" w:sz="0" w:space="0" w:color="auto"/>
        <w:bottom w:val="none" w:sz="0" w:space="0" w:color="auto"/>
        <w:right w:val="none" w:sz="0" w:space="0" w:color="auto"/>
      </w:divBdr>
    </w:div>
    <w:div w:id="104272125">
      <w:bodyDiv w:val="1"/>
      <w:marLeft w:val="0"/>
      <w:marRight w:val="0"/>
      <w:marTop w:val="0"/>
      <w:marBottom w:val="0"/>
      <w:divBdr>
        <w:top w:val="none" w:sz="0" w:space="0" w:color="auto"/>
        <w:left w:val="none" w:sz="0" w:space="0" w:color="auto"/>
        <w:bottom w:val="none" w:sz="0" w:space="0" w:color="auto"/>
        <w:right w:val="none" w:sz="0" w:space="0" w:color="auto"/>
      </w:divBdr>
    </w:div>
    <w:div w:id="128787719">
      <w:bodyDiv w:val="1"/>
      <w:marLeft w:val="0"/>
      <w:marRight w:val="0"/>
      <w:marTop w:val="0"/>
      <w:marBottom w:val="0"/>
      <w:divBdr>
        <w:top w:val="none" w:sz="0" w:space="0" w:color="auto"/>
        <w:left w:val="none" w:sz="0" w:space="0" w:color="auto"/>
        <w:bottom w:val="none" w:sz="0" w:space="0" w:color="auto"/>
        <w:right w:val="none" w:sz="0" w:space="0" w:color="auto"/>
      </w:divBdr>
    </w:div>
    <w:div w:id="134837255">
      <w:bodyDiv w:val="1"/>
      <w:marLeft w:val="0"/>
      <w:marRight w:val="0"/>
      <w:marTop w:val="0"/>
      <w:marBottom w:val="0"/>
      <w:divBdr>
        <w:top w:val="none" w:sz="0" w:space="0" w:color="auto"/>
        <w:left w:val="none" w:sz="0" w:space="0" w:color="auto"/>
        <w:bottom w:val="none" w:sz="0" w:space="0" w:color="auto"/>
        <w:right w:val="none" w:sz="0" w:space="0" w:color="auto"/>
      </w:divBdr>
    </w:div>
    <w:div w:id="165485911">
      <w:bodyDiv w:val="1"/>
      <w:marLeft w:val="0"/>
      <w:marRight w:val="0"/>
      <w:marTop w:val="0"/>
      <w:marBottom w:val="0"/>
      <w:divBdr>
        <w:top w:val="none" w:sz="0" w:space="0" w:color="auto"/>
        <w:left w:val="none" w:sz="0" w:space="0" w:color="auto"/>
        <w:bottom w:val="none" w:sz="0" w:space="0" w:color="auto"/>
        <w:right w:val="none" w:sz="0" w:space="0" w:color="auto"/>
      </w:divBdr>
    </w:div>
    <w:div w:id="236282544">
      <w:bodyDiv w:val="1"/>
      <w:marLeft w:val="0"/>
      <w:marRight w:val="0"/>
      <w:marTop w:val="0"/>
      <w:marBottom w:val="0"/>
      <w:divBdr>
        <w:top w:val="none" w:sz="0" w:space="0" w:color="auto"/>
        <w:left w:val="none" w:sz="0" w:space="0" w:color="auto"/>
        <w:bottom w:val="none" w:sz="0" w:space="0" w:color="auto"/>
        <w:right w:val="none" w:sz="0" w:space="0" w:color="auto"/>
      </w:divBdr>
    </w:div>
    <w:div w:id="265188031">
      <w:bodyDiv w:val="1"/>
      <w:marLeft w:val="0"/>
      <w:marRight w:val="0"/>
      <w:marTop w:val="0"/>
      <w:marBottom w:val="0"/>
      <w:divBdr>
        <w:top w:val="none" w:sz="0" w:space="0" w:color="auto"/>
        <w:left w:val="none" w:sz="0" w:space="0" w:color="auto"/>
        <w:bottom w:val="none" w:sz="0" w:space="0" w:color="auto"/>
        <w:right w:val="none" w:sz="0" w:space="0" w:color="auto"/>
      </w:divBdr>
    </w:div>
    <w:div w:id="273631193">
      <w:bodyDiv w:val="1"/>
      <w:marLeft w:val="0"/>
      <w:marRight w:val="0"/>
      <w:marTop w:val="0"/>
      <w:marBottom w:val="0"/>
      <w:divBdr>
        <w:top w:val="none" w:sz="0" w:space="0" w:color="auto"/>
        <w:left w:val="none" w:sz="0" w:space="0" w:color="auto"/>
        <w:bottom w:val="none" w:sz="0" w:space="0" w:color="auto"/>
        <w:right w:val="none" w:sz="0" w:space="0" w:color="auto"/>
      </w:divBdr>
      <w:divsChild>
        <w:div w:id="157035767">
          <w:marLeft w:val="446"/>
          <w:marRight w:val="0"/>
          <w:marTop w:val="0"/>
          <w:marBottom w:val="0"/>
          <w:divBdr>
            <w:top w:val="none" w:sz="0" w:space="0" w:color="auto"/>
            <w:left w:val="none" w:sz="0" w:space="0" w:color="auto"/>
            <w:bottom w:val="none" w:sz="0" w:space="0" w:color="auto"/>
            <w:right w:val="none" w:sz="0" w:space="0" w:color="auto"/>
          </w:divBdr>
        </w:div>
        <w:div w:id="1996371067">
          <w:marLeft w:val="446"/>
          <w:marRight w:val="0"/>
          <w:marTop w:val="0"/>
          <w:marBottom w:val="0"/>
          <w:divBdr>
            <w:top w:val="none" w:sz="0" w:space="0" w:color="auto"/>
            <w:left w:val="none" w:sz="0" w:space="0" w:color="auto"/>
            <w:bottom w:val="none" w:sz="0" w:space="0" w:color="auto"/>
            <w:right w:val="none" w:sz="0" w:space="0" w:color="auto"/>
          </w:divBdr>
        </w:div>
        <w:div w:id="2128546997">
          <w:marLeft w:val="446"/>
          <w:marRight w:val="0"/>
          <w:marTop w:val="0"/>
          <w:marBottom w:val="0"/>
          <w:divBdr>
            <w:top w:val="none" w:sz="0" w:space="0" w:color="auto"/>
            <w:left w:val="none" w:sz="0" w:space="0" w:color="auto"/>
            <w:bottom w:val="none" w:sz="0" w:space="0" w:color="auto"/>
            <w:right w:val="none" w:sz="0" w:space="0" w:color="auto"/>
          </w:divBdr>
        </w:div>
      </w:divsChild>
    </w:div>
    <w:div w:id="322707313">
      <w:bodyDiv w:val="1"/>
      <w:marLeft w:val="0"/>
      <w:marRight w:val="0"/>
      <w:marTop w:val="0"/>
      <w:marBottom w:val="0"/>
      <w:divBdr>
        <w:top w:val="none" w:sz="0" w:space="0" w:color="auto"/>
        <w:left w:val="none" w:sz="0" w:space="0" w:color="auto"/>
        <w:bottom w:val="none" w:sz="0" w:space="0" w:color="auto"/>
        <w:right w:val="none" w:sz="0" w:space="0" w:color="auto"/>
      </w:divBdr>
    </w:div>
    <w:div w:id="444619891">
      <w:bodyDiv w:val="1"/>
      <w:marLeft w:val="0"/>
      <w:marRight w:val="0"/>
      <w:marTop w:val="0"/>
      <w:marBottom w:val="0"/>
      <w:divBdr>
        <w:top w:val="none" w:sz="0" w:space="0" w:color="auto"/>
        <w:left w:val="none" w:sz="0" w:space="0" w:color="auto"/>
        <w:bottom w:val="none" w:sz="0" w:space="0" w:color="auto"/>
        <w:right w:val="none" w:sz="0" w:space="0" w:color="auto"/>
      </w:divBdr>
    </w:div>
    <w:div w:id="456534769">
      <w:bodyDiv w:val="1"/>
      <w:marLeft w:val="0"/>
      <w:marRight w:val="0"/>
      <w:marTop w:val="0"/>
      <w:marBottom w:val="0"/>
      <w:divBdr>
        <w:top w:val="none" w:sz="0" w:space="0" w:color="auto"/>
        <w:left w:val="none" w:sz="0" w:space="0" w:color="auto"/>
        <w:bottom w:val="none" w:sz="0" w:space="0" w:color="auto"/>
        <w:right w:val="none" w:sz="0" w:space="0" w:color="auto"/>
      </w:divBdr>
    </w:div>
    <w:div w:id="497310441">
      <w:bodyDiv w:val="1"/>
      <w:marLeft w:val="0"/>
      <w:marRight w:val="0"/>
      <w:marTop w:val="0"/>
      <w:marBottom w:val="0"/>
      <w:divBdr>
        <w:top w:val="none" w:sz="0" w:space="0" w:color="auto"/>
        <w:left w:val="none" w:sz="0" w:space="0" w:color="auto"/>
        <w:bottom w:val="none" w:sz="0" w:space="0" w:color="auto"/>
        <w:right w:val="none" w:sz="0" w:space="0" w:color="auto"/>
      </w:divBdr>
    </w:div>
    <w:div w:id="549154805">
      <w:bodyDiv w:val="1"/>
      <w:marLeft w:val="0"/>
      <w:marRight w:val="0"/>
      <w:marTop w:val="0"/>
      <w:marBottom w:val="0"/>
      <w:divBdr>
        <w:top w:val="none" w:sz="0" w:space="0" w:color="auto"/>
        <w:left w:val="none" w:sz="0" w:space="0" w:color="auto"/>
        <w:bottom w:val="none" w:sz="0" w:space="0" w:color="auto"/>
        <w:right w:val="none" w:sz="0" w:space="0" w:color="auto"/>
      </w:divBdr>
    </w:div>
    <w:div w:id="596402421">
      <w:bodyDiv w:val="1"/>
      <w:marLeft w:val="0"/>
      <w:marRight w:val="0"/>
      <w:marTop w:val="0"/>
      <w:marBottom w:val="0"/>
      <w:divBdr>
        <w:top w:val="none" w:sz="0" w:space="0" w:color="auto"/>
        <w:left w:val="none" w:sz="0" w:space="0" w:color="auto"/>
        <w:bottom w:val="none" w:sz="0" w:space="0" w:color="auto"/>
        <w:right w:val="none" w:sz="0" w:space="0" w:color="auto"/>
      </w:divBdr>
    </w:div>
    <w:div w:id="692272127">
      <w:bodyDiv w:val="1"/>
      <w:marLeft w:val="0"/>
      <w:marRight w:val="0"/>
      <w:marTop w:val="0"/>
      <w:marBottom w:val="0"/>
      <w:divBdr>
        <w:top w:val="none" w:sz="0" w:space="0" w:color="auto"/>
        <w:left w:val="none" w:sz="0" w:space="0" w:color="auto"/>
        <w:bottom w:val="none" w:sz="0" w:space="0" w:color="auto"/>
        <w:right w:val="none" w:sz="0" w:space="0" w:color="auto"/>
      </w:divBdr>
      <w:divsChild>
        <w:div w:id="14549106">
          <w:marLeft w:val="0"/>
          <w:marRight w:val="0"/>
          <w:marTop w:val="0"/>
          <w:marBottom w:val="0"/>
          <w:divBdr>
            <w:top w:val="none" w:sz="0" w:space="0" w:color="auto"/>
            <w:left w:val="none" w:sz="0" w:space="0" w:color="auto"/>
            <w:bottom w:val="none" w:sz="0" w:space="0" w:color="auto"/>
            <w:right w:val="none" w:sz="0" w:space="0" w:color="auto"/>
          </w:divBdr>
          <w:divsChild>
            <w:div w:id="383213269">
              <w:marLeft w:val="0"/>
              <w:marRight w:val="0"/>
              <w:marTop w:val="0"/>
              <w:marBottom w:val="0"/>
              <w:divBdr>
                <w:top w:val="none" w:sz="0" w:space="0" w:color="auto"/>
                <w:left w:val="none" w:sz="0" w:space="0" w:color="auto"/>
                <w:bottom w:val="none" w:sz="0" w:space="0" w:color="auto"/>
                <w:right w:val="none" w:sz="0" w:space="0" w:color="auto"/>
              </w:divBdr>
              <w:divsChild>
                <w:div w:id="1951936529">
                  <w:marLeft w:val="0"/>
                  <w:marRight w:val="0"/>
                  <w:marTop w:val="0"/>
                  <w:marBottom w:val="0"/>
                  <w:divBdr>
                    <w:top w:val="none" w:sz="0" w:space="0" w:color="auto"/>
                    <w:left w:val="none" w:sz="0" w:space="0" w:color="auto"/>
                    <w:bottom w:val="none" w:sz="0" w:space="0" w:color="auto"/>
                    <w:right w:val="none" w:sz="0" w:space="0" w:color="auto"/>
                  </w:divBdr>
                </w:div>
              </w:divsChild>
            </w:div>
            <w:div w:id="512451357">
              <w:marLeft w:val="0"/>
              <w:marRight w:val="0"/>
              <w:marTop w:val="0"/>
              <w:marBottom w:val="0"/>
              <w:divBdr>
                <w:top w:val="none" w:sz="0" w:space="0" w:color="auto"/>
                <w:left w:val="none" w:sz="0" w:space="0" w:color="auto"/>
                <w:bottom w:val="none" w:sz="0" w:space="0" w:color="auto"/>
                <w:right w:val="none" w:sz="0" w:space="0" w:color="auto"/>
              </w:divBdr>
              <w:divsChild>
                <w:div w:id="276300737">
                  <w:marLeft w:val="0"/>
                  <w:marRight w:val="0"/>
                  <w:marTop w:val="0"/>
                  <w:marBottom w:val="0"/>
                  <w:divBdr>
                    <w:top w:val="none" w:sz="0" w:space="0" w:color="auto"/>
                    <w:left w:val="none" w:sz="0" w:space="0" w:color="auto"/>
                    <w:bottom w:val="none" w:sz="0" w:space="0" w:color="auto"/>
                    <w:right w:val="none" w:sz="0" w:space="0" w:color="auto"/>
                  </w:divBdr>
                </w:div>
              </w:divsChild>
            </w:div>
            <w:div w:id="791824609">
              <w:marLeft w:val="0"/>
              <w:marRight w:val="0"/>
              <w:marTop w:val="0"/>
              <w:marBottom w:val="0"/>
              <w:divBdr>
                <w:top w:val="none" w:sz="0" w:space="0" w:color="auto"/>
                <w:left w:val="none" w:sz="0" w:space="0" w:color="auto"/>
                <w:bottom w:val="none" w:sz="0" w:space="0" w:color="auto"/>
                <w:right w:val="none" w:sz="0" w:space="0" w:color="auto"/>
              </w:divBdr>
              <w:divsChild>
                <w:div w:id="984167856">
                  <w:marLeft w:val="0"/>
                  <w:marRight w:val="0"/>
                  <w:marTop w:val="0"/>
                  <w:marBottom w:val="0"/>
                  <w:divBdr>
                    <w:top w:val="none" w:sz="0" w:space="0" w:color="auto"/>
                    <w:left w:val="none" w:sz="0" w:space="0" w:color="auto"/>
                    <w:bottom w:val="none" w:sz="0" w:space="0" w:color="auto"/>
                    <w:right w:val="none" w:sz="0" w:space="0" w:color="auto"/>
                  </w:divBdr>
                </w:div>
              </w:divsChild>
            </w:div>
            <w:div w:id="982470228">
              <w:marLeft w:val="0"/>
              <w:marRight w:val="0"/>
              <w:marTop w:val="0"/>
              <w:marBottom w:val="0"/>
              <w:divBdr>
                <w:top w:val="none" w:sz="0" w:space="0" w:color="auto"/>
                <w:left w:val="none" w:sz="0" w:space="0" w:color="auto"/>
                <w:bottom w:val="none" w:sz="0" w:space="0" w:color="auto"/>
                <w:right w:val="none" w:sz="0" w:space="0" w:color="auto"/>
              </w:divBdr>
              <w:divsChild>
                <w:div w:id="203294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201548">
      <w:bodyDiv w:val="1"/>
      <w:marLeft w:val="0"/>
      <w:marRight w:val="0"/>
      <w:marTop w:val="0"/>
      <w:marBottom w:val="0"/>
      <w:divBdr>
        <w:top w:val="none" w:sz="0" w:space="0" w:color="auto"/>
        <w:left w:val="none" w:sz="0" w:space="0" w:color="auto"/>
        <w:bottom w:val="none" w:sz="0" w:space="0" w:color="auto"/>
        <w:right w:val="none" w:sz="0" w:space="0" w:color="auto"/>
      </w:divBdr>
    </w:div>
    <w:div w:id="733435452">
      <w:bodyDiv w:val="1"/>
      <w:marLeft w:val="0"/>
      <w:marRight w:val="0"/>
      <w:marTop w:val="0"/>
      <w:marBottom w:val="0"/>
      <w:divBdr>
        <w:top w:val="none" w:sz="0" w:space="0" w:color="auto"/>
        <w:left w:val="none" w:sz="0" w:space="0" w:color="auto"/>
        <w:bottom w:val="none" w:sz="0" w:space="0" w:color="auto"/>
        <w:right w:val="none" w:sz="0" w:space="0" w:color="auto"/>
      </w:divBdr>
    </w:div>
    <w:div w:id="734280788">
      <w:bodyDiv w:val="1"/>
      <w:marLeft w:val="0"/>
      <w:marRight w:val="0"/>
      <w:marTop w:val="0"/>
      <w:marBottom w:val="0"/>
      <w:divBdr>
        <w:top w:val="none" w:sz="0" w:space="0" w:color="auto"/>
        <w:left w:val="none" w:sz="0" w:space="0" w:color="auto"/>
        <w:bottom w:val="none" w:sz="0" w:space="0" w:color="auto"/>
        <w:right w:val="none" w:sz="0" w:space="0" w:color="auto"/>
      </w:divBdr>
    </w:div>
    <w:div w:id="886179645">
      <w:bodyDiv w:val="1"/>
      <w:marLeft w:val="0"/>
      <w:marRight w:val="0"/>
      <w:marTop w:val="0"/>
      <w:marBottom w:val="0"/>
      <w:divBdr>
        <w:top w:val="none" w:sz="0" w:space="0" w:color="auto"/>
        <w:left w:val="none" w:sz="0" w:space="0" w:color="auto"/>
        <w:bottom w:val="none" w:sz="0" w:space="0" w:color="auto"/>
        <w:right w:val="none" w:sz="0" w:space="0" w:color="auto"/>
      </w:divBdr>
    </w:div>
    <w:div w:id="926811266">
      <w:bodyDiv w:val="1"/>
      <w:marLeft w:val="0"/>
      <w:marRight w:val="0"/>
      <w:marTop w:val="0"/>
      <w:marBottom w:val="0"/>
      <w:divBdr>
        <w:top w:val="none" w:sz="0" w:space="0" w:color="auto"/>
        <w:left w:val="none" w:sz="0" w:space="0" w:color="auto"/>
        <w:bottom w:val="none" w:sz="0" w:space="0" w:color="auto"/>
        <w:right w:val="none" w:sz="0" w:space="0" w:color="auto"/>
      </w:divBdr>
    </w:div>
    <w:div w:id="1031301846">
      <w:bodyDiv w:val="1"/>
      <w:marLeft w:val="0"/>
      <w:marRight w:val="0"/>
      <w:marTop w:val="0"/>
      <w:marBottom w:val="0"/>
      <w:divBdr>
        <w:top w:val="none" w:sz="0" w:space="0" w:color="auto"/>
        <w:left w:val="none" w:sz="0" w:space="0" w:color="auto"/>
        <w:bottom w:val="none" w:sz="0" w:space="0" w:color="auto"/>
        <w:right w:val="none" w:sz="0" w:space="0" w:color="auto"/>
      </w:divBdr>
    </w:div>
    <w:div w:id="1064987642">
      <w:bodyDiv w:val="1"/>
      <w:marLeft w:val="0"/>
      <w:marRight w:val="0"/>
      <w:marTop w:val="0"/>
      <w:marBottom w:val="0"/>
      <w:divBdr>
        <w:top w:val="none" w:sz="0" w:space="0" w:color="auto"/>
        <w:left w:val="none" w:sz="0" w:space="0" w:color="auto"/>
        <w:bottom w:val="none" w:sz="0" w:space="0" w:color="auto"/>
        <w:right w:val="none" w:sz="0" w:space="0" w:color="auto"/>
      </w:divBdr>
    </w:div>
    <w:div w:id="1155335910">
      <w:bodyDiv w:val="1"/>
      <w:marLeft w:val="0"/>
      <w:marRight w:val="0"/>
      <w:marTop w:val="0"/>
      <w:marBottom w:val="0"/>
      <w:divBdr>
        <w:top w:val="none" w:sz="0" w:space="0" w:color="auto"/>
        <w:left w:val="none" w:sz="0" w:space="0" w:color="auto"/>
        <w:bottom w:val="none" w:sz="0" w:space="0" w:color="auto"/>
        <w:right w:val="none" w:sz="0" w:space="0" w:color="auto"/>
      </w:divBdr>
    </w:div>
    <w:div w:id="1160924693">
      <w:bodyDiv w:val="1"/>
      <w:marLeft w:val="0"/>
      <w:marRight w:val="0"/>
      <w:marTop w:val="0"/>
      <w:marBottom w:val="0"/>
      <w:divBdr>
        <w:top w:val="none" w:sz="0" w:space="0" w:color="auto"/>
        <w:left w:val="none" w:sz="0" w:space="0" w:color="auto"/>
        <w:bottom w:val="none" w:sz="0" w:space="0" w:color="auto"/>
        <w:right w:val="none" w:sz="0" w:space="0" w:color="auto"/>
      </w:divBdr>
    </w:div>
    <w:div w:id="1170605878">
      <w:bodyDiv w:val="1"/>
      <w:marLeft w:val="0"/>
      <w:marRight w:val="0"/>
      <w:marTop w:val="0"/>
      <w:marBottom w:val="0"/>
      <w:divBdr>
        <w:top w:val="none" w:sz="0" w:space="0" w:color="auto"/>
        <w:left w:val="none" w:sz="0" w:space="0" w:color="auto"/>
        <w:bottom w:val="none" w:sz="0" w:space="0" w:color="auto"/>
        <w:right w:val="none" w:sz="0" w:space="0" w:color="auto"/>
      </w:divBdr>
    </w:div>
    <w:div w:id="1264148208">
      <w:bodyDiv w:val="1"/>
      <w:marLeft w:val="0"/>
      <w:marRight w:val="0"/>
      <w:marTop w:val="0"/>
      <w:marBottom w:val="0"/>
      <w:divBdr>
        <w:top w:val="none" w:sz="0" w:space="0" w:color="auto"/>
        <w:left w:val="none" w:sz="0" w:space="0" w:color="auto"/>
        <w:bottom w:val="none" w:sz="0" w:space="0" w:color="auto"/>
        <w:right w:val="none" w:sz="0" w:space="0" w:color="auto"/>
      </w:divBdr>
    </w:div>
    <w:div w:id="1342927483">
      <w:bodyDiv w:val="1"/>
      <w:marLeft w:val="0"/>
      <w:marRight w:val="0"/>
      <w:marTop w:val="0"/>
      <w:marBottom w:val="0"/>
      <w:divBdr>
        <w:top w:val="none" w:sz="0" w:space="0" w:color="auto"/>
        <w:left w:val="none" w:sz="0" w:space="0" w:color="auto"/>
        <w:bottom w:val="none" w:sz="0" w:space="0" w:color="auto"/>
        <w:right w:val="none" w:sz="0" w:space="0" w:color="auto"/>
      </w:divBdr>
    </w:div>
    <w:div w:id="1399937804">
      <w:bodyDiv w:val="1"/>
      <w:marLeft w:val="0"/>
      <w:marRight w:val="0"/>
      <w:marTop w:val="0"/>
      <w:marBottom w:val="0"/>
      <w:divBdr>
        <w:top w:val="none" w:sz="0" w:space="0" w:color="auto"/>
        <w:left w:val="none" w:sz="0" w:space="0" w:color="auto"/>
        <w:bottom w:val="none" w:sz="0" w:space="0" w:color="auto"/>
        <w:right w:val="none" w:sz="0" w:space="0" w:color="auto"/>
      </w:divBdr>
    </w:div>
    <w:div w:id="1496141660">
      <w:bodyDiv w:val="1"/>
      <w:marLeft w:val="0"/>
      <w:marRight w:val="0"/>
      <w:marTop w:val="0"/>
      <w:marBottom w:val="0"/>
      <w:divBdr>
        <w:top w:val="none" w:sz="0" w:space="0" w:color="auto"/>
        <w:left w:val="none" w:sz="0" w:space="0" w:color="auto"/>
        <w:bottom w:val="none" w:sz="0" w:space="0" w:color="auto"/>
        <w:right w:val="none" w:sz="0" w:space="0" w:color="auto"/>
      </w:divBdr>
    </w:div>
    <w:div w:id="1545942922">
      <w:bodyDiv w:val="1"/>
      <w:marLeft w:val="0"/>
      <w:marRight w:val="0"/>
      <w:marTop w:val="0"/>
      <w:marBottom w:val="0"/>
      <w:divBdr>
        <w:top w:val="none" w:sz="0" w:space="0" w:color="auto"/>
        <w:left w:val="none" w:sz="0" w:space="0" w:color="auto"/>
        <w:bottom w:val="none" w:sz="0" w:space="0" w:color="auto"/>
        <w:right w:val="none" w:sz="0" w:space="0" w:color="auto"/>
      </w:divBdr>
      <w:divsChild>
        <w:div w:id="1357192755">
          <w:marLeft w:val="0"/>
          <w:marRight w:val="0"/>
          <w:marTop w:val="0"/>
          <w:marBottom w:val="0"/>
          <w:divBdr>
            <w:top w:val="none" w:sz="0" w:space="0" w:color="auto"/>
            <w:left w:val="none" w:sz="0" w:space="0" w:color="auto"/>
            <w:bottom w:val="none" w:sz="0" w:space="0" w:color="auto"/>
            <w:right w:val="none" w:sz="0" w:space="0" w:color="auto"/>
          </w:divBdr>
        </w:div>
        <w:div w:id="2110544378">
          <w:marLeft w:val="0"/>
          <w:marRight w:val="0"/>
          <w:marTop w:val="0"/>
          <w:marBottom w:val="0"/>
          <w:divBdr>
            <w:top w:val="none" w:sz="0" w:space="0" w:color="auto"/>
            <w:left w:val="none" w:sz="0" w:space="0" w:color="auto"/>
            <w:bottom w:val="none" w:sz="0" w:space="0" w:color="auto"/>
            <w:right w:val="none" w:sz="0" w:space="0" w:color="auto"/>
          </w:divBdr>
        </w:div>
      </w:divsChild>
    </w:div>
    <w:div w:id="1604532700">
      <w:bodyDiv w:val="1"/>
      <w:marLeft w:val="0"/>
      <w:marRight w:val="0"/>
      <w:marTop w:val="0"/>
      <w:marBottom w:val="0"/>
      <w:divBdr>
        <w:top w:val="none" w:sz="0" w:space="0" w:color="auto"/>
        <w:left w:val="none" w:sz="0" w:space="0" w:color="auto"/>
        <w:bottom w:val="none" w:sz="0" w:space="0" w:color="auto"/>
        <w:right w:val="none" w:sz="0" w:space="0" w:color="auto"/>
      </w:divBdr>
    </w:div>
    <w:div w:id="1742097930">
      <w:bodyDiv w:val="1"/>
      <w:marLeft w:val="0"/>
      <w:marRight w:val="0"/>
      <w:marTop w:val="0"/>
      <w:marBottom w:val="0"/>
      <w:divBdr>
        <w:top w:val="none" w:sz="0" w:space="0" w:color="auto"/>
        <w:left w:val="none" w:sz="0" w:space="0" w:color="auto"/>
        <w:bottom w:val="none" w:sz="0" w:space="0" w:color="auto"/>
        <w:right w:val="none" w:sz="0" w:space="0" w:color="auto"/>
      </w:divBdr>
    </w:div>
    <w:div w:id="1788621389">
      <w:bodyDiv w:val="1"/>
      <w:marLeft w:val="0"/>
      <w:marRight w:val="0"/>
      <w:marTop w:val="0"/>
      <w:marBottom w:val="0"/>
      <w:divBdr>
        <w:top w:val="none" w:sz="0" w:space="0" w:color="auto"/>
        <w:left w:val="none" w:sz="0" w:space="0" w:color="auto"/>
        <w:bottom w:val="none" w:sz="0" w:space="0" w:color="auto"/>
        <w:right w:val="none" w:sz="0" w:space="0" w:color="auto"/>
      </w:divBdr>
      <w:divsChild>
        <w:div w:id="657686503">
          <w:marLeft w:val="0"/>
          <w:marRight w:val="0"/>
          <w:marTop w:val="0"/>
          <w:marBottom w:val="0"/>
          <w:divBdr>
            <w:top w:val="none" w:sz="0" w:space="0" w:color="auto"/>
            <w:left w:val="none" w:sz="0" w:space="0" w:color="auto"/>
            <w:bottom w:val="none" w:sz="0" w:space="0" w:color="auto"/>
            <w:right w:val="none" w:sz="0" w:space="0" w:color="auto"/>
          </w:divBdr>
          <w:divsChild>
            <w:div w:id="1391420834">
              <w:marLeft w:val="0"/>
              <w:marRight w:val="0"/>
              <w:marTop w:val="0"/>
              <w:marBottom w:val="0"/>
              <w:divBdr>
                <w:top w:val="none" w:sz="0" w:space="0" w:color="auto"/>
                <w:left w:val="none" w:sz="0" w:space="0" w:color="auto"/>
                <w:bottom w:val="none" w:sz="0" w:space="0" w:color="auto"/>
                <w:right w:val="none" w:sz="0" w:space="0" w:color="auto"/>
              </w:divBdr>
              <w:divsChild>
                <w:div w:id="29807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052087">
      <w:bodyDiv w:val="1"/>
      <w:marLeft w:val="0"/>
      <w:marRight w:val="0"/>
      <w:marTop w:val="0"/>
      <w:marBottom w:val="0"/>
      <w:divBdr>
        <w:top w:val="none" w:sz="0" w:space="0" w:color="auto"/>
        <w:left w:val="none" w:sz="0" w:space="0" w:color="auto"/>
        <w:bottom w:val="none" w:sz="0" w:space="0" w:color="auto"/>
        <w:right w:val="none" w:sz="0" w:space="0" w:color="auto"/>
      </w:divBdr>
    </w:div>
    <w:div w:id="1907255249">
      <w:bodyDiv w:val="1"/>
      <w:marLeft w:val="0"/>
      <w:marRight w:val="0"/>
      <w:marTop w:val="0"/>
      <w:marBottom w:val="0"/>
      <w:divBdr>
        <w:top w:val="none" w:sz="0" w:space="0" w:color="auto"/>
        <w:left w:val="none" w:sz="0" w:space="0" w:color="auto"/>
        <w:bottom w:val="none" w:sz="0" w:space="0" w:color="auto"/>
        <w:right w:val="none" w:sz="0" w:space="0" w:color="auto"/>
      </w:divBdr>
    </w:div>
    <w:div w:id="2000040790">
      <w:bodyDiv w:val="1"/>
      <w:marLeft w:val="0"/>
      <w:marRight w:val="0"/>
      <w:marTop w:val="0"/>
      <w:marBottom w:val="0"/>
      <w:divBdr>
        <w:top w:val="none" w:sz="0" w:space="0" w:color="auto"/>
        <w:left w:val="none" w:sz="0" w:space="0" w:color="auto"/>
        <w:bottom w:val="none" w:sz="0" w:space="0" w:color="auto"/>
        <w:right w:val="none" w:sz="0" w:space="0" w:color="auto"/>
      </w:divBdr>
    </w:div>
    <w:div w:id="2036925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A4898A5-4612-BC45-84EE-01DDF135CEBB}">
  <we:reference id="wa104381063" version="1.0.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D1C100F28A351498BD750E4AA8DFEAC" ma:contentTypeVersion="11" ma:contentTypeDescription="Create a new document." ma:contentTypeScope="" ma:versionID="eea8c07efeb65381e982c107479e5fd4">
  <xsd:schema xmlns:xsd="http://www.w3.org/2001/XMLSchema" xmlns:xs="http://www.w3.org/2001/XMLSchema" xmlns:p="http://schemas.microsoft.com/office/2006/metadata/properties" xmlns:ns3="3731c384-dc45-435d-99b9-5611ef3d950f" xmlns:ns4="9bbdb94c-3239-48d5-b9b3-05e00fb37441" targetNamespace="http://schemas.microsoft.com/office/2006/metadata/properties" ma:root="true" ma:fieldsID="102cfc1a2859dafa9500d7ca5a9efc80" ns3:_="" ns4:_="">
    <xsd:import namespace="3731c384-dc45-435d-99b9-5611ef3d950f"/>
    <xsd:import namespace="9bbdb94c-3239-48d5-b9b3-05e00fb37441"/>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31c384-dc45-435d-99b9-5611ef3d950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bbdb94c-3239-48d5-b9b3-05e00fb3744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1E9570-1900-468D-914F-568D32002F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31c384-dc45-435d-99b9-5611ef3d950f"/>
    <ds:schemaRef ds:uri="9bbdb94c-3239-48d5-b9b3-05e00fb3744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A59BDCA-237D-4E0F-9271-6BEB88E16F89}">
  <ds:schemaRefs>
    <ds:schemaRef ds:uri="http://schemas.microsoft.com/sharepoint/v3/contenttype/forms"/>
  </ds:schemaRefs>
</ds:datastoreItem>
</file>

<file path=customXml/itemProps3.xml><?xml version="1.0" encoding="utf-8"?>
<ds:datastoreItem xmlns:ds="http://schemas.openxmlformats.org/officeDocument/2006/customXml" ds:itemID="{71B6555E-1381-44C9-8200-A42CD42DA1E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8F99011-867E-4A19-9F19-F002E942A3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2254</TotalTime>
  <Pages>13</Pages>
  <Words>3540</Words>
  <Characters>20179</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23672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Gronberg</dc:creator>
  <cp:keywords/>
  <dc:description/>
  <cp:lastModifiedBy>Dave Moyer</cp:lastModifiedBy>
  <cp:revision>49</cp:revision>
  <cp:lastPrinted>2018-06-25T08:08:00Z</cp:lastPrinted>
  <dcterms:created xsi:type="dcterms:W3CDTF">2020-08-05T16:13:00Z</dcterms:created>
  <dcterms:modified xsi:type="dcterms:W3CDTF">2020-08-21T22:10:00Z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0x0101001D1C100F28A351498BD750E4AA8DFEAC</vt:lpwstr>
  </property>
</Properties>
</file>